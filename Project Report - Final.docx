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D2D" w:rsidRPr="00CC3888" w:rsidRDefault="00CC3888" w:rsidP="006145AE">
      <w:pPr>
        <w:pBdr>
          <w:top w:val="nil"/>
          <w:left w:val="nil"/>
          <w:bottom w:val="nil"/>
          <w:right w:val="nil"/>
          <w:between w:val="nil"/>
        </w:pBdr>
        <w:spacing w:line="360" w:lineRule="auto"/>
        <w:jc w:val="center"/>
        <w:rPr>
          <w:color w:val="000000"/>
          <w:sz w:val="32"/>
          <w:szCs w:val="36"/>
        </w:rPr>
      </w:pPr>
      <w:r w:rsidRPr="00CC3888">
        <w:rPr>
          <w:b/>
          <w:sz w:val="32"/>
          <w:szCs w:val="36"/>
        </w:rPr>
        <w:t>ELECTRONIC ATTENDANCE AND SEATING ARRANGEMENT FOR UNIVERSITY EXAMINATIONS</w:t>
      </w:r>
    </w:p>
    <w:p w:rsidR="00EF0D2D" w:rsidRDefault="00EF0D2D"/>
    <w:p w:rsidR="00EF0D2D" w:rsidRDefault="00B73CE2">
      <w:pPr>
        <w:pStyle w:val="Heading5"/>
        <w:spacing w:before="0" w:after="0" w:line="480" w:lineRule="auto"/>
        <w:jc w:val="center"/>
        <w:rPr>
          <w:rFonts w:ascii="Times New Roman" w:eastAsia="Times New Roman" w:hAnsi="Times New Roman" w:cs="Times New Roman"/>
          <w:i w:val="0"/>
          <w:sz w:val="28"/>
          <w:szCs w:val="28"/>
        </w:rPr>
      </w:pPr>
      <w:r>
        <w:rPr>
          <w:rFonts w:ascii="Times New Roman" w:eastAsia="Times New Roman" w:hAnsi="Times New Roman" w:cs="Times New Roman"/>
          <w:i w:val="0"/>
          <w:sz w:val="28"/>
          <w:szCs w:val="28"/>
        </w:rPr>
        <w:t xml:space="preserve">A </w:t>
      </w:r>
      <w:del w:id="0" w:author="jefferson samuel" w:date="2019-04-22T10:35:00Z">
        <w:r w:rsidDel="000D5BC1">
          <w:rPr>
            <w:rFonts w:ascii="Times New Roman" w:eastAsia="Times New Roman" w:hAnsi="Times New Roman" w:cs="Times New Roman"/>
            <w:i w:val="0"/>
            <w:sz w:val="28"/>
            <w:szCs w:val="28"/>
          </w:rPr>
          <w:delText xml:space="preserve">Design </w:delText>
        </w:r>
      </w:del>
      <w:ins w:id="1" w:author="jefferson samuel" w:date="2019-04-22T10:35:00Z">
        <w:r w:rsidR="000D5BC1">
          <w:rPr>
            <w:rFonts w:ascii="Times New Roman" w:eastAsia="Times New Roman" w:hAnsi="Times New Roman" w:cs="Times New Roman"/>
            <w:i w:val="0"/>
            <w:sz w:val="28"/>
            <w:szCs w:val="28"/>
          </w:rPr>
          <w:t xml:space="preserve">DESIGN </w:t>
        </w:r>
      </w:ins>
      <w:r>
        <w:rPr>
          <w:rFonts w:ascii="Times New Roman" w:eastAsia="Times New Roman" w:hAnsi="Times New Roman" w:cs="Times New Roman"/>
          <w:i w:val="0"/>
          <w:sz w:val="28"/>
          <w:szCs w:val="28"/>
        </w:rPr>
        <w:t>PROJECT REPORT</w:t>
      </w:r>
    </w:p>
    <w:p w:rsidR="00EF0D2D" w:rsidRDefault="00EF0D2D">
      <w:pPr>
        <w:pBdr>
          <w:top w:val="nil"/>
          <w:left w:val="nil"/>
          <w:bottom w:val="nil"/>
          <w:right w:val="nil"/>
          <w:between w:val="nil"/>
        </w:pBdr>
        <w:spacing w:line="480" w:lineRule="auto"/>
        <w:jc w:val="center"/>
        <w:rPr>
          <w:color w:val="000000"/>
          <w:sz w:val="28"/>
          <w:szCs w:val="28"/>
        </w:rPr>
      </w:pPr>
    </w:p>
    <w:p w:rsidR="00EF0D2D" w:rsidRDefault="00B73CE2">
      <w:pPr>
        <w:pBdr>
          <w:top w:val="nil"/>
          <w:left w:val="nil"/>
          <w:bottom w:val="nil"/>
          <w:right w:val="nil"/>
          <w:between w:val="nil"/>
        </w:pBdr>
        <w:spacing w:line="480" w:lineRule="auto"/>
        <w:jc w:val="center"/>
        <w:rPr>
          <w:color w:val="000000"/>
          <w:sz w:val="28"/>
          <w:szCs w:val="28"/>
        </w:rPr>
      </w:pPr>
      <w:r>
        <w:rPr>
          <w:b/>
          <w:i/>
          <w:color w:val="000000"/>
          <w:sz w:val="28"/>
          <w:szCs w:val="28"/>
        </w:rPr>
        <w:t>Submitted by</w:t>
      </w:r>
    </w:p>
    <w:p w:rsidR="00CC3888" w:rsidRDefault="00CC3888" w:rsidP="00CC3888">
      <w:pPr>
        <w:pStyle w:val="Heading5"/>
        <w:jc w:val="center"/>
        <w:rPr>
          <w:rFonts w:ascii="Times New Roman" w:eastAsia="Times New Roman" w:hAnsi="Times New Roman" w:cs="Times New Roman"/>
          <w:i w:val="0"/>
          <w:sz w:val="28"/>
          <w:szCs w:val="28"/>
        </w:rPr>
      </w:pPr>
      <w:bookmarkStart w:id="2" w:name="_tso2o3gmz1yb" w:colFirst="0" w:colLast="0"/>
      <w:bookmarkEnd w:id="2"/>
      <w:r>
        <w:rPr>
          <w:rFonts w:ascii="Times New Roman" w:eastAsia="Times New Roman" w:hAnsi="Times New Roman" w:cs="Times New Roman"/>
          <w:i w:val="0"/>
          <w:sz w:val="28"/>
          <w:szCs w:val="28"/>
        </w:rPr>
        <w:t>MUKESH SAI KUMAR M</w:t>
      </w:r>
      <w:r>
        <w:rPr>
          <w:rFonts w:ascii="Times New Roman" w:eastAsia="Times New Roman" w:hAnsi="Times New Roman" w:cs="Times New Roman"/>
          <w:i w:val="0"/>
          <w:sz w:val="28"/>
          <w:szCs w:val="28"/>
        </w:rPr>
        <w:tab/>
      </w:r>
      <w:r w:rsidR="000D5BC1">
        <w:rPr>
          <w:rFonts w:ascii="Times New Roman" w:eastAsia="Times New Roman" w:hAnsi="Times New Roman" w:cs="Times New Roman"/>
          <w:i w:val="0"/>
          <w:sz w:val="28"/>
          <w:szCs w:val="28"/>
        </w:rPr>
        <w:t>(</w:t>
      </w:r>
      <w:r>
        <w:rPr>
          <w:rFonts w:ascii="Times New Roman" w:eastAsia="Times New Roman" w:hAnsi="Times New Roman" w:cs="Times New Roman"/>
          <w:i w:val="0"/>
          <w:sz w:val="28"/>
          <w:szCs w:val="28"/>
        </w:rPr>
        <w:t>17115007</w:t>
      </w:r>
      <w:r w:rsidR="000D5BC1">
        <w:rPr>
          <w:rFonts w:ascii="Times New Roman" w:eastAsia="Times New Roman" w:hAnsi="Times New Roman" w:cs="Times New Roman"/>
          <w:i w:val="0"/>
          <w:sz w:val="28"/>
          <w:szCs w:val="28"/>
        </w:rPr>
        <w:t>)</w:t>
      </w:r>
      <w:bookmarkStart w:id="3" w:name="_fldx6d86d12q" w:colFirst="0" w:colLast="0"/>
      <w:bookmarkEnd w:id="3"/>
    </w:p>
    <w:p w:rsidR="00EF0D2D" w:rsidRDefault="00CC3888" w:rsidP="00CC3888">
      <w:pPr>
        <w:pStyle w:val="Heading5"/>
        <w:jc w:val="center"/>
        <w:rPr>
          <w:rFonts w:ascii="Times New Roman" w:eastAsia="Times New Roman" w:hAnsi="Times New Roman" w:cs="Times New Roman"/>
          <w:i w:val="0"/>
          <w:sz w:val="28"/>
          <w:szCs w:val="28"/>
        </w:rPr>
      </w:pPr>
      <w:r>
        <w:rPr>
          <w:rFonts w:ascii="Times New Roman" w:eastAsia="Times New Roman" w:hAnsi="Times New Roman" w:cs="Times New Roman"/>
          <w:i w:val="0"/>
          <w:sz w:val="28"/>
          <w:szCs w:val="28"/>
        </w:rPr>
        <w:t>M BRAMAIAH</w:t>
      </w:r>
      <w:r>
        <w:rPr>
          <w:rFonts w:ascii="Times New Roman" w:eastAsia="Times New Roman" w:hAnsi="Times New Roman" w:cs="Times New Roman"/>
          <w:i w:val="0"/>
          <w:sz w:val="28"/>
          <w:szCs w:val="28"/>
        </w:rPr>
        <w:tab/>
      </w:r>
      <w:r>
        <w:rPr>
          <w:rFonts w:ascii="Times New Roman" w:eastAsia="Times New Roman" w:hAnsi="Times New Roman" w:cs="Times New Roman"/>
          <w:i w:val="0"/>
          <w:sz w:val="28"/>
          <w:szCs w:val="28"/>
        </w:rPr>
        <w:tab/>
      </w:r>
      <w:r>
        <w:rPr>
          <w:rFonts w:ascii="Times New Roman" w:eastAsia="Times New Roman" w:hAnsi="Times New Roman" w:cs="Times New Roman"/>
          <w:i w:val="0"/>
          <w:sz w:val="28"/>
          <w:szCs w:val="28"/>
        </w:rPr>
        <w:tab/>
      </w:r>
      <w:r w:rsidR="000D5BC1">
        <w:rPr>
          <w:rFonts w:ascii="Times New Roman" w:eastAsia="Times New Roman" w:hAnsi="Times New Roman" w:cs="Times New Roman"/>
          <w:i w:val="0"/>
          <w:sz w:val="28"/>
          <w:szCs w:val="28"/>
        </w:rPr>
        <w:t>(</w:t>
      </w:r>
      <w:r>
        <w:rPr>
          <w:rFonts w:ascii="Times New Roman" w:eastAsia="Times New Roman" w:hAnsi="Times New Roman" w:cs="Times New Roman"/>
          <w:i w:val="0"/>
          <w:sz w:val="28"/>
          <w:szCs w:val="28"/>
        </w:rPr>
        <w:t>17113216</w:t>
      </w:r>
      <w:r w:rsidR="000D5BC1">
        <w:rPr>
          <w:rFonts w:ascii="Times New Roman" w:eastAsia="Times New Roman" w:hAnsi="Times New Roman" w:cs="Times New Roman"/>
          <w:i w:val="0"/>
          <w:sz w:val="28"/>
          <w:szCs w:val="28"/>
        </w:rPr>
        <w:t>)</w:t>
      </w:r>
    </w:p>
    <w:p w:rsidR="00EF0D2D" w:rsidRDefault="00CC3888" w:rsidP="001D2DE2">
      <w:pPr>
        <w:pStyle w:val="Heading5"/>
        <w:jc w:val="center"/>
        <w:rPr>
          <w:rFonts w:ascii="Times New Roman" w:eastAsia="Times New Roman" w:hAnsi="Times New Roman" w:cs="Times New Roman"/>
          <w:i w:val="0"/>
          <w:sz w:val="28"/>
          <w:szCs w:val="28"/>
        </w:rPr>
      </w:pPr>
      <w:bookmarkStart w:id="4" w:name="_ypqkfeuxlmtc" w:colFirst="0" w:colLast="0"/>
      <w:bookmarkEnd w:id="4"/>
      <w:r>
        <w:rPr>
          <w:rFonts w:ascii="Times New Roman" w:eastAsia="Times New Roman" w:hAnsi="Times New Roman" w:cs="Times New Roman"/>
          <w:i w:val="0"/>
          <w:sz w:val="28"/>
          <w:szCs w:val="28"/>
        </w:rPr>
        <w:t>P NIRANJAN BABU</w:t>
      </w:r>
      <w:r>
        <w:rPr>
          <w:rFonts w:ascii="Times New Roman" w:eastAsia="Times New Roman" w:hAnsi="Times New Roman" w:cs="Times New Roman"/>
          <w:i w:val="0"/>
          <w:sz w:val="28"/>
          <w:szCs w:val="28"/>
        </w:rPr>
        <w:tab/>
      </w:r>
      <w:r>
        <w:rPr>
          <w:rFonts w:ascii="Times New Roman" w:eastAsia="Times New Roman" w:hAnsi="Times New Roman" w:cs="Times New Roman"/>
          <w:i w:val="0"/>
          <w:sz w:val="28"/>
          <w:szCs w:val="28"/>
        </w:rPr>
        <w:tab/>
      </w:r>
      <w:r w:rsidR="000D5BC1">
        <w:rPr>
          <w:rFonts w:ascii="Times New Roman" w:eastAsia="Times New Roman" w:hAnsi="Times New Roman" w:cs="Times New Roman"/>
          <w:i w:val="0"/>
          <w:sz w:val="28"/>
          <w:szCs w:val="28"/>
        </w:rPr>
        <w:t>(</w:t>
      </w:r>
      <w:r>
        <w:rPr>
          <w:rFonts w:ascii="Times New Roman" w:eastAsia="Times New Roman" w:hAnsi="Times New Roman" w:cs="Times New Roman"/>
          <w:i w:val="0"/>
          <w:sz w:val="28"/>
          <w:szCs w:val="28"/>
        </w:rPr>
        <w:t>17115003</w:t>
      </w:r>
      <w:r w:rsidR="000D5BC1">
        <w:rPr>
          <w:rFonts w:ascii="Times New Roman" w:eastAsia="Times New Roman" w:hAnsi="Times New Roman" w:cs="Times New Roman"/>
          <w:i w:val="0"/>
          <w:sz w:val="28"/>
          <w:szCs w:val="28"/>
        </w:rPr>
        <w:t>)</w:t>
      </w:r>
    </w:p>
    <w:p w:rsidR="001D2DE2" w:rsidRDefault="001D2DE2" w:rsidP="001D2DE2">
      <w:pPr>
        <w:pBdr>
          <w:top w:val="nil"/>
          <w:left w:val="nil"/>
          <w:bottom w:val="nil"/>
          <w:right w:val="nil"/>
          <w:between w:val="nil"/>
        </w:pBdr>
        <w:jc w:val="center"/>
        <w:rPr>
          <w:b/>
          <w:sz w:val="28"/>
          <w:szCs w:val="28"/>
        </w:rPr>
      </w:pPr>
    </w:p>
    <w:p w:rsidR="001D2DE2" w:rsidRDefault="00B73CE2" w:rsidP="001D2DE2">
      <w:pPr>
        <w:pBdr>
          <w:top w:val="nil"/>
          <w:left w:val="nil"/>
          <w:bottom w:val="nil"/>
          <w:right w:val="nil"/>
          <w:between w:val="nil"/>
        </w:pBdr>
        <w:jc w:val="center"/>
        <w:rPr>
          <w:color w:val="000000"/>
          <w:sz w:val="28"/>
          <w:szCs w:val="28"/>
        </w:rPr>
      </w:pPr>
      <w:r>
        <w:rPr>
          <w:b/>
          <w:color w:val="000000"/>
          <w:sz w:val="28"/>
          <w:szCs w:val="28"/>
        </w:rPr>
        <w:t>Under the guidance of</w:t>
      </w:r>
    </w:p>
    <w:p w:rsidR="001D2DE2" w:rsidRDefault="001D2DE2" w:rsidP="001D2DE2">
      <w:pPr>
        <w:pBdr>
          <w:top w:val="nil"/>
          <w:left w:val="nil"/>
          <w:bottom w:val="nil"/>
          <w:right w:val="nil"/>
          <w:between w:val="nil"/>
        </w:pBdr>
        <w:ind w:left="2880" w:firstLine="720"/>
        <w:rPr>
          <w:color w:val="000000"/>
          <w:sz w:val="28"/>
          <w:szCs w:val="28"/>
        </w:rPr>
      </w:pPr>
    </w:p>
    <w:p w:rsidR="001D2DE2" w:rsidRDefault="00B73CE2" w:rsidP="001D2DE2">
      <w:pPr>
        <w:pBdr>
          <w:top w:val="nil"/>
          <w:left w:val="nil"/>
          <w:bottom w:val="nil"/>
          <w:right w:val="nil"/>
          <w:between w:val="nil"/>
        </w:pBdr>
        <w:jc w:val="center"/>
        <w:rPr>
          <w:b/>
          <w:sz w:val="28"/>
          <w:szCs w:val="28"/>
        </w:rPr>
      </w:pPr>
      <w:proofErr w:type="spellStart"/>
      <w:proofErr w:type="gramStart"/>
      <w:r>
        <w:rPr>
          <w:b/>
          <w:sz w:val="28"/>
          <w:szCs w:val="28"/>
        </w:rPr>
        <w:t>Dr.KRISHNAVENI</w:t>
      </w:r>
      <w:proofErr w:type="spellEnd"/>
      <w:proofErr w:type="gramEnd"/>
    </w:p>
    <w:p w:rsidR="001D2DE2" w:rsidRPr="001D2DE2" w:rsidRDefault="001D2DE2" w:rsidP="001D2DE2">
      <w:pPr>
        <w:pBdr>
          <w:top w:val="nil"/>
          <w:left w:val="nil"/>
          <w:bottom w:val="nil"/>
          <w:right w:val="nil"/>
          <w:between w:val="nil"/>
        </w:pBdr>
        <w:jc w:val="center"/>
        <w:rPr>
          <w:color w:val="000000"/>
          <w:sz w:val="28"/>
          <w:szCs w:val="28"/>
        </w:rPr>
      </w:pPr>
    </w:p>
    <w:p w:rsidR="00EF0D2D" w:rsidRDefault="00B73CE2" w:rsidP="001D2DE2">
      <w:pPr>
        <w:jc w:val="center"/>
        <w:rPr>
          <w:b/>
          <w:sz w:val="28"/>
          <w:szCs w:val="28"/>
        </w:rPr>
      </w:pPr>
      <w:r>
        <w:rPr>
          <w:b/>
          <w:sz w:val="28"/>
          <w:szCs w:val="28"/>
        </w:rPr>
        <w:t>&amp;</w:t>
      </w:r>
    </w:p>
    <w:p w:rsidR="001D2DE2" w:rsidRDefault="001D2DE2" w:rsidP="001D2DE2">
      <w:pPr>
        <w:jc w:val="center"/>
        <w:rPr>
          <w:b/>
          <w:sz w:val="28"/>
          <w:szCs w:val="28"/>
        </w:rPr>
      </w:pPr>
    </w:p>
    <w:p w:rsidR="00EF0D2D" w:rsidRDefault="00B73CE2" w:rsidP="001D2DE2">
      <w:pPr>
        <w:pBdr>
          <w:top w:val="nil"/>
          <w:left w:val="nil"/>
          <w:bottom w:val="nil"/>
          <w:right w:val="nil"/>
          <w:between w:val="nil"/>
        </w:pBdr>
        <w:jc w:val="center"/>
        <w:rPr>
          <w:color w:val="000000"/>
          <w:sz w:val="28"/>
          <w:szCs w:val="28"/>
        </w:rPr>
      </w:pPr>
      <w:proofErr w:type="spellStart"/>
      <w:r>
        <w:rPr>
          <w:b/>
          <w:sz w:val="28"/>
          <w:szCs w:val="28"/>
        </w:rPr>
        <w:t>Dr.</w:t>
      </w:r>
      <w:proofErr w:type="gramStart"/>
      <w:r>
        <w:rPr>
          <w:b/>
          <w:sz w:val="28"/>
          <w:szCs w:val="28"/>
        </w:rPr>
        <w:t>S.SATHYALAKSHMI</w:t>
      </w:r>
      <w:proofErr w:type="spellEnd"/>
      <w:proofErr w:type="gramEnd"/>
    </w:p>
    <w:p w:rsidR="00EF0D2D" w:rsidRDefault="00EF0D2D">
      <w:pPr>
        <w:pBdr>
          <w:top w:val="nil"/>
          <w:left w:val="nil"/>
          <w:bottom w:val="nil"/>
          <w:right w:val="nil"/>
          <w:between w:val="nil"/>
        </w:pBdr>
        <w:jc w:val="center"/>
        <w:rPr>
          <w:color w:val="000000"/>
          <w:sz w:val="28"/>
          <w:szCs w:val="28"/>
        </w:rPr>
      </w:pPr>
    </w:p>
    <w:p w:rsidR="00EF0D2D" w:rsidRDefault="00EF0D2D">
      <w:pPr>
        <w:pBdr>
          <w:top w:val="nil"/>
          <w:left w:val="nil"/>
          <w:bottom w:val="nil"/>
          <w:right w:val="nil"/>
          <w:between w:val="nil"/>
        </w:pBdr>
        <w:jc w:val="center"/>
        <w:rPr>
          <w:color w:val="000000"/>
          <w:sz w:val="28"/>
          <w:szCs w:val="28"/>
        </w:rPr>
      </w:pPr>
    </w:p>
    <w:p w:rsidR="00EF0D2D" w:rsidRDefault="00B73CE2" w:rsidP="001D2DE2">
      <w:pPr>
        <w:spacing w:line="360" w:lineRule="auto"/>
        <w:jc w:val="center"/>
        <w:rPr>
          <w:sz w:val="28"/>
          <w:szCs w:val="28"/>
        </w:rPr>
      </w:pPr>
      <w:r>
        <w:rPr>
          <w:b/>
          <w:i/>
          <w:sz w:val="28"/>
          <w:szCs w:val="28"/>
        </w:rPr>
        <w:t>in partial fulfillment for the award of the degree</w:t>
      </w:r>
    </w:p>
    <w:p w:rsidR="00EF0D2D" w:rsidRDefault="00B73CE2" w:rsidP="001D2DE2">
      <w:pPr>
        <w:spacing w:line="360" w:lineRule="auto"/>
        <w:jc w:val="center"/>
      </w:pPr>
      <w:r>
        <w:rPr>
          <w:b/>
          <w:i/>
          <w:sz w:val="28"/>
          <w:szCs w:val="28"/>
        </w:rPr>
        <w:t>of</w:t>
      </w:r>
    </w:p>
    <w:p w:rsidR="00EF0D2D" w:rsidRDefault="00B73CE2" w:rsidP="001D2DE2">
      <w:pPr>
        <w:ind w:left="360"/>
        <w:jc w:val="center"/>
      </w:pPr>
      <w:r>
        <w:rPr>
          <w:b/>
          <w:sz w:val="32"/>
          <w:szCs w:val="32"/>
        </w:rPr>
        <w:t>BACHELOR OF TECHNOLOGY</w:t>
      </w:r>
    </w:p>
    <w:p w:rsidR="00EF0D2D" w:rsidRDefault="00EF0D2D" w:rsidP="001D2DE2">
      <w:pPr>
        <w:pBdr>
          <w:top w:val="nil"/>
          <w:left w:val="nil"/>
          <w:bottom w:val="nil"/>
          <w:right w:val="nil"/>
          <w:between w:val="nil"/>
        </w:pBdr>
        <w:jc w:val="center"/>
        <w:rPr>
          <w:color w:val="000000"/>
          <w:sz w:val="28"/>
          <w:szCs w:val="28"/>
        </w:rPr>
      </w:pPr>
    </w:p>
    <w:p w:rsidR="00EF0D2D" w:rsidRDefault="00B73CE2" w:rsidP="001D2DE2">
      <w:pPr>
        <w:pBdr>
          <w:top w:val="nil"/>
          <w:left w:val="nil"/>
          <w:bottom w:val="nil"/>
          <w:right w:val="nil"/>
          <w:between w:val="nil"/>
        </w:pBdr>
        <w:jc w:val="center"/>
        <w:rPr>
          <w:color w:val="000000"/>
          <w:sz w:val="28"/>
          <w:szCs w:val="28"/>
        </w:rPr>
      </w:pPr>
      <w:r>
        <w:rPr>
          <w:b/>
          <w:color w:val="000000"/>
          <w:sz w:val="28"/>
          <w:szCs w:val="28"/>
        </w:rPr>
        <w:t>IN</w:t>
      </w:r>
    </w:p>
    <w:p w:rsidR="00EF0D2D" w:rsidRDefault="00EF0D2D" w:rsidP="001D2DE2">
      <w:pPr>
        <w:jc w:val="center"/>
        <w:rPr>
          <w:sz w:val="28"/>
          <w:szCs w:val="28"/>
        </w:rPr>
      </w:pPr>
    </w:p>
    <w:p w:rsidR="006145AE" w:rsidRDefault="00B73CE2" w:rsidP="001D2DE2">
      <w:pPr>
        <w:jc w:val="center"/>
        <w:rPr>
          <w:b/>
          <w:sz w:val="28"/>
          <w:szCs w:val="28"/>
        </w:rPr>
      </w:pPr>
      <w:r>
        <w:rPr>
          <w:b/>
          <w:sz w:val="28"/>
          <w:szCs w:val="28"/>
        </w:rPr>
        <w:t>COMPUTER SCIENCE AND ENGINEERING</w:t>
      </w:r>
    </w:p>
    <w:p w:rsidR="001D2DE2" w:rsidRDefault="001D2DE2" w:rsidP="006145AE">
      <w:pPr>
        <w:jc w:val="center"/>
        <w:rPr>
          <w:b/>
          <w:sz w:val="28"/>
          <w:szCs w:val="28"/>
        </w:rPr>
      </w:pPr>
    </w:p>
    <w:p w:rsidR="001D2DE2" w:rsidRDefault="001D2DE2" w:rsidP="006145AE">
      <w:pPr>
        <w:jc w:val="center"/>
        <w:rPr>
          <w:b/>
          <w:sz w:val="28"/>
          <w:szCs w:val="28"/>
        </w:rPr>
      </w:pPr>
      <w:r>
        <w:rPr>
          <w:b/>
          <w:noProof/>
          <w:sz w:val="28"/>
          <w:szCs w:val="28"/>
        </w:rPr>
        <w:drawing>
          <wp:inline distT="0" distB="0" distL="0" distR="0" wp14:anchorId="391AB8F5">
            <wp:extent cx="3182620" cy="7194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620" cy="719455"/>
                    </a:xfrm>
                    <a:prstGeom prst="rect">
                      <a:avLst/>
                    </a:prstGeom>
                    <a:noFill/>
                  </pic:spPr>
                </pic:pic>
              </a:graphicData>
            </a:graphic>
          </wp:inline>
        </w:drawing>
      </w:r>
    </w:p>
    <w:p w:rsidR="001D2DE2" w:rsidRDefault="001D2DE2" w:rsidP="006145AE">
      <w:pPr>
        <w:jc w:val="center"/>
        <w:rPr>
          <w:b/>
          <w:sz w:val="28"/>
          <w:szCs w:val="28"/>
        </w:rPr>
      </w:pPr>
    </w:p>
    <w:p w:rsidR="00B07641" w:rsidRDefault="001D2DE2" w:rsidP="006145AE">
      <w:pPr>
        <w:jc w:val="center"/>
        <w:rPr>
          <w:b/>
          <w:sz w:val="28"/>
          <w:szCs w:val="28"/>
        </w:rPr>
        <w:sectPr w:rsidR="00B07641" w:rsidSect="00B07641">
          <w:footerReference w:type="default" r:id="rId9"/>
          <w:type w:val="continuous"/>
          <w:pgSz w:w="11906" w:h="16838"/>
          <w:pgMar w:top="1440" w:right="1440" w:bottom="1440" w:left="1440" w:header="720" w:footer="1138" w:gutter="0"/>
          <w:pgNumType w:start="1"/>
          <w:cols w:space="720"/>
          <w:docGrid w:linePitch="326"/>
        </w:sectPr>
      </w:pPr>
      <w:r>
        <w:rPr>
          <w:b/>
          <w:sz w:val="28"/>
          <w:szCs w:val="28"/>
        </w:rPr>
        <w:t>APRIL 201</w:t>
      </w:r>
      <w:r w:rsidR="00B07641">
        <w:rPr>
          <w:b/>
          <w:sz w:val="28"/>
          <w:szCs w:val="28"/>
        </w:rPr>
        <w:t>9</w:t>
      </w:r>
    </w:p>
    <w:p w:rsidR="006145AE" w:rsidRPr="006145AE" w:rsidDel="000D5BC1" w:rsidRDefault="00B07641" w:rsidP="006145AE">
      <w:pPr>
        <w:jc w:val="center"/>
        <w:rPr>
          <w:del w:id="5" w:author="jefferson samuel" w:date="2019-04-22T10:35:00Z"/>
        </w:rPr>
      </w:pPr>
      <w:r>
        <w:rPr>
          <w:noProof/>
        </w:rPr>
        <w:lastRenderedPageBreak/>
        <w:drawing>
          <wp:anchor distT="0" distB="0" distL="114300" distR="114300" simplePos="0" relativeHeight="251658240" behindDoc="0" locked="0" layoutInCell="1" hidden="0" allowOverlap="1">
            <wp:simplePos x="0" y="0"/>
            <wp:positionH relativeFrom="margin">
              <wp:align>center</wp:align>
            </wp:positionH>
            <wp:positionV relativeFrom="paragraph">
              <wp:posOffset>0</wp:posOffset>
            </wp:positionV>
            <wp:extent cx="3178810" cy="718820"/>
            <wp:effectExtent l="0" t="0" r="2540" b="5080"/>
            <wp:wrapSquare wrapText="bothSides" distT="0" distB="0" distL="114300" distR="114300"/>
            <wp:docPr id="1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3178810" cy="718820"/>
                    </a:xfrm>
                    <a:prstGeom prst="rect">
                      <a:avLst/>
                    </a:prstGeom>
                    <a:ln/>
                  </pic:spPr>
                </pic:pic>
              </a:graphicData>
            </a:graphic>
          </wp:anchor>
        </w:drawing>
      </w:r>
    </w:p>
    <w:p w:rsidR="00EF0D2D" w:rsidRPr="006145AE" w:rsidRDefault="00EF0D2D" w:rsidP="00B07641">
      <w:pPr>
        <w:rPr>
          <w:b/>
          <w:color w:val="000000"/>
          <w:sz w:val="28"/>
          <w:szCs w:val="28"/>
        </w:rPr>
      </w:pPr>
    </w:p>
    <w:p w:rsidR="00EF0D2D" w:rsidRDefault="00EF0D2D">
      <w:pPr>
        <w:rPr>
          <w:b/>
          <w:sz w:val="28"/>
          <w:szCs w:val="28"/>
        </w:rPr>
      </w:pPr>
    </w:p>
    <w:p w:rsidR="00EF0D2D" w:rsidRDefault="00EF0D2D">
      <w:pPr>
        <w:rPr>
          <w:b/>
          <w:sz w:val="28"/>
          <w:szCs w:val="28"/>
        </w:rPr>
      </w:pPr>
    </w:p>
    <w:p w:rsidR="00EF0D2D" w:rsidRDefault="00EF0D2D">
      <w:pPr>
        <w:ind w:firstLine="720"/>
        <w:rPr>
          <w:b/>
          <w:sz w:val="28"/>
          <w:szCs w:val="28"/>
        </w:rPr>
      </w:pPr>
    </w:p>
    <w:p w:rsidR="00EF0D2D" w:rsidRDefault="00B73CE2" w:rsidP="001D2DE2">
      <w:pPr>
        <w:ind w:firstLine="720"/>
        <w:jc w:val="center"/>
        <w:rPr>
          <w:sz w:val="28"/>
          <w:szCs w:val="28"/>
        </w:rPr>
      </w:pPr>
      <w:r>
        <w:rPr>
          <w:b/>
          <w:sz w:val="28"/>
          <w:szCs w:val="28"/>
        </w:rPr>
        <w:t>BONAFIDE   CERTIFICATE</w:t>
      </w:r>
    </w:p>
    <w:p w:rsidR="00EF0D2D" w:rsidRDefault="00EF0D2D">
      <w:pPr>
        <w:pBdr>
          <w:top w:val="nil"/>
          <w:left w:val="nil"/>
          <w:bottom w:val="nil"/>
          <w:right w:val="nil"/>
          <w:between w:val="nil"/>
        </w:pBdr>
        <w:jc w:val="center"/>
        <w:rPr>
          <w:b/>
          <w:color w:val="000000"/>
          <w:sz w:val="36"/>
          <w:szCs w:val="36"/>
        </w:rPr>
      </w:pPr>
    </w:p>
    <w:p w:rsidR="00EF0D2D" w:rsidRDefault="00B73CE2">
      <w:pPr>
        <w:pBdr>
          <w:top w:val="nil"/>
          <w:left w:val="nil"/>
          <w:bottom w:val="nil"/>
          <w:right w:val="nil"/>
          <w:between w:val="nil"/>
        </w:pBdr>
        <w:spacing w:line="360" w:lineRule="auto"/>
        <w:ind w:left="720"/>
        <w:jc w:val="both"/>
        <w:rPr>
          <w:color w:val="000000"/>
        </w:rPr>
      </w:pPr>
      <w:r>
        <w:rPr>
          <w:color w:val="000000"/>
        </w:rPr>
        <w:t>Certified that this project report “</w:t>
      </w:r>
      <w:r w:rsidR="00CC3888">
        <w:rPr>
          <w:b/>
        </w:rPr>
        <w:t>ELECTRONIC ATTENDANCE AND SEATING ARRANGEMENT FOR UNIVERSITY EXAMINATIONS</w:t>
      </w:r>
      <w:r>
        <w:rPr>
          <w:b/>
          <w:color w:val="000000"/>
        </w:rPr>
        <w:t xml:space="preserve">” </w:t>
      </w:r>
      <w:r>
        <w:rPr>
          <w:color w:val="000000"/>
        </w:rPr>
        <w:t xml:space="preserve">is the </w:t>
      </w:r>
      <w:proofErr w:type="spellStart"/>
      <w:r>
        <w:rPr>
          <w:color w:val="000000"/>
        </w:rPr>
        <w:t>bonafide</w:t>
      </w:r>
      <w:proofErr w:type="spellEnd"/>
      <w:r>
        <w:rPr>
          <w:color w:val="000000"/>
        </w:rPr>
        <w:t xml:space="preserve"> work of</w:t>
      </w:r>
      <w:r w:rsidR="00CC3888">
        <w:rPr>
          <w:b/>
          <w:i/>
        </w:rPr>
        <w:t xml:space="preserve"> </w:t>
      </w:r>
      <w:r w:rsidR="00CC3888">
        <w:rPr>
          <w:b/>
        </w:rPr>
        <w:t xml:space="preserve">MUKESH SAI KUMAR M – 17115007, M BRAMAIAH – 17113216, P NIRANJAN BABU – 17115003 </w:t>
      </w:r>
      <w:r>
        <w:rPr>
          <w:color w:val="000000"/>
        </w:rPr>
        <w:t xml:space="preserve">who carried out the project work under </w:t>
      </w:r>
      <w:r>
        <w:t xml:space="preserve">our </w:t>
      </w:r>
      <w:r>
        <w:rPr>
          <w:color w:val="000000"/>
        </w:rPr>
        <w:t>supervision during the academic year 2018-2019.</w:t>
      </w:r>
    </w:p>
    <w:p w:rsidR="00EF0D2D" w:rsidRDefault="00EF0D2D"/>
    <w:p w:rsidR="00EF0D2D" w:rsidRDefault="00EF0D2D"/>
    <w:p w:rsidR="00EF0D2D" w:rsidRDefault="00EF0D2D"/>
    <w:tbl>
      <w:tblPr>
        <w:tblStyle w:val="TableGrid"/>
        <w:tblW w:w="881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050"/>
      </w:tblGrid>
      <w:tr w:rsidR="006145AE" w:rsidTr="00457ADB">
        <w:tc>
          <w:tcPr>
            <w:tcW w:w="4765" w:type="dxa"/>
          </w:tcPr>
          <w:p w:rsidR="006145AE" w:rsidRDefault="006145AE">
            <w:pPr>
              <w:rPr>
                <w:b/>
              </w:rPr>
            </w:pPr>
            <w:r>
              <w:rPr>
                <w:b/>
              </w:rPr>
              <w:t>SIGNATURE</w:t>
            </w:r>
          </w:p>
        </w:tc>
        <w:tc>
          <w:tcPr>
            <w:tcW w:w="4050" w:type="dxa"/>
          </w:tcPr>
          <w:p w:rsidR="006145AE" w:rsidRDefault="006145AE" w:rsidP="006145AE">
            <w:pPr>
              <w:rPr>
                <w:b/>
              </w:rPr>
            </w:pPr>
            <w:r>
              <w:rPr>
                <w:b/>
              </w:rPr>
              <w:t>SIGNATURE</w:t>
            </w:r>
          </w:p>
        </w:tc>
      </w:tr>
      <w:tr w:rsidR="006145AE" w:rsidTr="00457ADB">
        <w:trPr>
          <w:trHeight w:val="848"/>
        </w:trPr>
        <w:tc>
          <w:tcPr>
            <w:tcW w:w="4765" w:type="dxa"/>
          </w:tcPr>
          <w:p w:rsidR="006145AE" w:rsidRDefault="006145AE">
            <w:pPr>
              <w:rPr>
                <w:b/>
              </w:rPr>
            </w:pPr>
          </w:p>
        </w:tc>
        <w:tc>
          <w:tcPr>
            <w:tcW w:w="4050" w:type="dxa"/>
          </w:tcPr>
          <w:p w:rsidR="006145AE" w:rsidRDefault="006145AE" w:rsidP="006145AE">
            <w:pPr>
              <w:rPr>
                <w:b/>
              </w:rPr>
            </w:pPr>
          </w:p>
        </w:tc>
      </w:tr>
      <w:tr w:rsidR="006145AE" w:rsidTr="00457ADB">
        <w:tc>
          <w:tcPr>
            <w:tcW w:w="4765" w:type="dxa"/>
          </w:tcPr>
          <w:p w:rsidR="006145AE" w:rsidRDefault="006145AE">
            <w:r>
              <w:t>Dr. S SATHYALAKSMI, Ph. D.</w:t>
            </w:r>
          </w:p>
          <w:p w:rsidR="001D2DE2" w:rsidRPr="006145AE" w:rsidRDefault="001D2DE2"/>
        </w:tc>
        <w:tc>
          <w:tcPr>
            <w:tcW w:w="4050" w:type="dxa"/>
          </w:tcPr>
          <w:p w:rsidR="006145AE" w:rsidRPr="006145AE" w:rsidRDefault="006145AE" w:rsidP="006145AE">
            <w:r>
              <w:t>Dr. R. KRISHNAVENI, Ph. D.</w:t>
            </w:r>
          </w:p>
        </w:tc>
      </w:tr>
      <w:tr w:rsidR="006145AE" w:rsidTr="00457ADB">
        <w:tc>
          <w:tcPr>
            <w:tcW w:w="4765" w:type="dxa"/>
          </w:tcPr>
          <w:p w:rsidR="006145AE" w:rsidRDefault="006145AE">
            <w:pPr>
              <w:rPr>
                <w:b/>
              </w:rPr>
            </w:pPr>
            <w:r>
              <w:rPr>
                <w:b/>
              </w:rPr>
              <w:t>MENTOR</w:t>
            </w:r>
          </w:p>
          <w:p w:rsidR="001D2DE2" w:rsidRPr="006145AE" w:rsidRDefault="001D2DE2">
            <w:pPr>
              <w:rPr>
                <w:b/>
              </w:rPr>
            </w:pPr>
          </w:p>
        </w:tc>
        <w:tc>
          <w:tcPr>
            <w:tcW w:w="4050" w:type="dxa"/>
          </w:tcPr>
          <w:p w:rsidR="006145AE" w:rsidRPr="006145AE" w:rsidRDefault="006145AE" w:rsidP="006145AE">
            <w:pPr>
              <w:rPr>
                <w:b/>
              </w:rPr>
            </w:pPr>
            <w:r>
              <w:rPr>
                <w:b/>
              </w:rPr>
              <w:t>MENTOR</w:t>
            </w:r>
          </w:p>
        </w:tc>
      </w:tr>
      <w:tr w:rsidR="006145AE" w:rsidTr="00457ADB">
        <w:tc>
          <w:tcPr>
            <w:tcW w:w="4765" w:type="dxa"/>
          </w:tcPr>
          <w:p w:rsidR="006145AE" w:rsidRPr="006145AE" w:rsidRDefault="006145AE">
            <w:r>
              <w:t>Professor</w:t>
            </w:r>
          </w:p>
        </w:tc>
        <w:tc>
          <w:tcPr>
            <w:tcW w:w="4050" w:type="dxa"/>
          </w:tcPr>
          <w:p w:rsidR="006145AE" w:rsidRPr="006145AE" w:rsidRDefault="006145AE" w:rsidP="006145AE">
            <w:r>
              <w:t>Professor</w:t>
            </w:r>
          </w:p>
        </w:tc>
      </w:tr>
      <w:tr w:rsidR="006145AE" w:rsidTr="00457ADB">
        <w:tc>
          <w:tcPr>
            <w:tcW w:w="4765" w:type="dxa"/>
          </w:tcPr>
          <w:p w:rsidR="001D2DE2" w:rsidRDefault="006145AE">
            <w:r>
              <w:t>Department of Computer Science&amp;</w:t>
            </w:r>
          </w:p>
          <w:p w:rsidR="006145AE" w:rsidRDefault="006145AE">
            <w:r>
              <w:t>Engineering</w:t>
            </w:r>
          </w:p>
        </w:tc>
        <w:tc>
          <w:tcPr>
            <w:tcW w:w="4050" w:type="dxa"/>
          </w:tcPr>
          <w:p w:rsidR="006145AE" w:rsidRDefault="006145AE" w:rsidP="006145AE">
            <w:r>
              <w:t>Department of Computer Science &amp; Engineering</w:t>
            </w:r>
          </w:p>
        </w:tc>
      </w:tr>
      <w:tr w:rsidR="006145AE" w:rsidTr="00CC3888">
        <w:trPr>
          <w:trHeight w:val="1107"/>
        </w:trPr>
        <w:tc>
          <w:tcPr>
            <w:tcW w:w="4765" w:type="dxa"/>
          </w:tcPr>
          <w:p w:rsidR="006145AE" w:rsidRDefault="006145AE"/>
        </w:tc>
        <w:tc>
          <w:tcPr>
            <w:tcW w:w="4050" w:type="dxa"/>
          </w:tcPr>
          <w:p w:rsidR="006145AE" w:rsidRDefault="006145AE" w:rsidP="006145AE"/>
        </w:tc>
      </w:tr>
      <w:tr w:rsidR="006145AE" w:rsidTr="00457ADB">
        <w:trPr>
          <w:trHeight w:val="242"/>
        </w:trPr>
        <w:tc>
          <w:tcPr>
            <w:tcW w:w="4765" w:type="dxa"/>
          </w:tcPr>
          <w:p w:rsidR="006145AE" w:rsidRPr="006145AE" w:rsidRDefault="006145AE">
            <w:pPr>
              <w:rPr>
                <w:b/>
              </w:rPr>
            </w:pPr>
            <w:r>
              <w:rPr>
                <w:b/>
              </w:rPr>
              <w:t>INTERNAL EXAMINER</w:t>
            </w:r>
          </w:p>
        </w:tc>
        <w:tc>
          <w:tcPr>
            <w:tcW w:w="4050" w:type="dxa"/>
          </w:tcPr>
          <w:p w:rsidR="006145AE" w:rsidRDefault="006145AE" w:rsidP="006145AE">
            <w:pPr>
              <w:rPr>
                <w:b/>
              </w:rPr>
            </w:pPr>
            <w:r>
              <w:rPr>
                <w:b/>
              </w:rPr>
              <w:t>EXTERNAL EXAMINER</w:t>
            </w:r>
          </w:p>
          <w:p w:rsidR="001D2DE2" w:rsidRPr="006145AE" w:rsidRDefault="001D2DE2" w:rsidP="006145AE">
            <w:pPr>
              <w:rPr>
                <w:b/>
              </w:rPr>
            </w:pPr>
          </w:p>
        </w:tc>
      </w:tr>
      <w:tr w:rsidR="006145AE" w:rsidTr="00457ADB">
        <w:trPr>
          <w:trHeight w:val="224"/>
        </w:trPr>
        <w:tc>
          <w:tcPr>
            <w:tcW w:w="4765" w:type="dxa"/>
          </w:tcPr>
          <w:p w:rsidR="006145AE" w:rsidRPr="006145AE" w:rsidRDefault="006145AE">
            <w:r>
              <w:t>Name:</w:t>
            </w:r>
          </w:p>
        </w:tc>
        <w:tc>
          <w:tcPr>
            <w:tcW w:w="4050" w:type="dxa"/>
          </w:tcPr>
          <w:p w:rsidR="006145AE" w:rsidRPr="006145AE" w:rsidRDefault="006145AE" w:rsidP="006145AE">
            <w:r>
              <w:t>Name:</w:t>
            </w:r>
          </w:p>
        </w:tc>
      </w:tr>
      <w:tr w:rsidR="006145AE" w:rsidTr="00457ADB">
        <w:trPr>
          <w:trHeight w:val="287"/>
        </w:trPr>
        <w:tc>
          <w:tcPr>
            <w:tcW w:w="4765" w:type="dxa"/>
          </w:tcPr>
          <w:p w:rsidR="006145AE" w:rsidRDefault="006145AE">
            <w:r>
              <w:t>Designation</w:t>
            </w:r>
            <w:r w:rsidR="001D2DE2">
              <w:t>:</w:t>
            </w:r>
          </w:p>
        </w:tc>
        <w:tc>
          <w:tcPr>
            <w:tcW w:w="4050" w:type="dxa"/>
          </w:tcPr>
          <w:p w:rsidR="006145AE" w:rsidRDefault="006145AE" w:rsidP="006145AE">
            <w:r>
              <w:t>Designation</w:t>
            </w:r>
            <w:r w:rsidR="001D2DE2">
              <w:t>:</w:t>
            </w:r>
          </w:p>
        </w:tc>
      </w:tr>
    </w:tbl>
    <w:p w:rsidR="001D2DE2" w:rsidRDefault="001D2DE2">
      <w:pPr>
        <w:rPr>
          <w:b/>
        </w:rPr>
      </w:pPr>
    </w:p>
    <w:p w:rsidR="001D2DE2" w:rsidRDefault="001D2DE2">
      <w:pPr>
        <w:rPr>
          <w:b/>
        </w:rPr>
      </w:pPr>
    </w:p>
    <w:p w:rsidR="001D2DE2" w:rsidRDefault="001D2DE2">
      <w:pPr>
        <w:rPr>
          <w:b/>
        </w:rPr>
      </w:pPr>
    </w:p>
    <w:p w:rsidR="001D2DE2" w:rsidRDefault="001D2DE2">
      <w:pPr>
        <w:rPr>
          <w:b/>
        </w:rPr>
      </w:pPr>
    </w:p>
    <w:p w:rsidR="001D2DE2" w:rsidRDefault="001D2DE2">
      <w:pPr>
        <w:rPr>
          <w:b/>
        </w:rPr>
      </w:pPr>
    </w:p>
    <w:p w:rsidR="001D2DE2" w:rsidRDefault="001D2DE2">
      <w:pPr>
        <w:rPr>
          <w:b/>
        </w:rPr>
      </w:pPr>
    </w:p>
    <w:p w:rsidR="000D5BC1" w:rsidRDefault="00B73CE2" w:rsidP="001D2DE2">
      <w:pPr>
        <w:ind w:firstLine="720"/>
        <w:rPr>
          <w:ins w:id="6" w:author="jefferson samuel" w:date="2019-04-22T10:36:00Z"/>
          <w:sz w:val="28"/>
          <w:szCs w:val="28"/>
        </w:rPr>
      </w:pPr>
      <w:r>
        <w:t>Project Viva - voce conducted on __________</w:t>
      </w:r>
      <w:r>
        <w:br w:type="page"/>
      </w:r>
      <w:r>
        <w:lastRenderedPageBreak/>
        <w:t xml:space="preserve">                                              </w:t>
      </w:r>
      <w:r>
        <w:rPr>
          <w:sz w:val="28"/>
          <w:szCs w:val="28"/>
        </w:rPr>
        <w:t xml:space="preserve">  </w:t>
      </w:r>
    </w:p>
    <w:p w:rsidR="000D5BC1" w:rsidRDefault="000D5BC1">
      <w:pPr>
        <w:rPr>
          <w:ins w:id="7" w:author="jefferson samuel" w:date="2019-04-22T10:36:00Z"/>
          <w:sz w:val="28"/>
          <w:szCs w:val="28"/>
        </w:rPr>
      </w:pPr>
    </w:p>
    <w:p w:rsidR="000D5BC1" w:rsidRDefault="000D5BC1">
      <w:pPr>
        <w:rPr>
          <w:ins w:id="8" w:author="jefferson samuel" w:date="2019-04-22T10:36:00Z"/>
          <w:sz w:val="28"/>
          <w:szCs w:val="28"/>
        </w:rPr>
      </w:pPr>
    </w:p>
    <w:p w:rsidR="00EF0D2D" w:rsidRDefault="00B73CE2" w:rsidP="000D5BC1">
      <w:pPr>
        <w:jc w:val="center"/>
        <w:rPr>
          <w:sz w:val="28"/>
          <w:szCs w:val="28"/>
        </w:rPr>
      </w:pPr>
      <w:r>
        <w:rPr>
          <w:b/>
          <w:sz w:val="28"/>
          <w:szCs w:val="28"/>
        </w:rPr>
        <w:t>ACKNOWLEDGEMENT</w:t>
      </w:r>
    </w:p>
    <w:p w:rsidR="00EF0D2D" w:rsidRDefault="00EF0D2D">
      <w:pPr>
        <w:rPr>
          <w:sz w:val="28"/>
          <w:szCs w:val="28"/>
        </w:rPr>
      </w:pPr>
    </w:p>
    <w:p w:rsidR="00EF0D2D" w:rsidRDefault="00EF0D2D">
      <w:pPr>
        <w:spacing w:line="360" w:lineRule="auto"/>
        <w:rPr>
          <w:sz w:val="28"/>
          <w:szCs w:val="28"/>
        </w:rPr>
      </w:pPr>
    </w:p>
    <w:p w:rsidR="00EF0D2D" w:rsidRDefault="00B73CE2">
      <w:pPr>
        <w:spacing w:line="360" w:lineRule="auto"/>
        <w:jc w:val="both"/>
        <w:rPr>
          <w:sz w:val="28"/>
          <w:szCs w:val="28"/>
        </w:rPr>
      </w:pPr>
      <w:r>
        <w:rPr>
          <w:sz w:val="28"/>
          <w:szCs w:val="28"/>
        </w:rPr>
        <w:tab/>
        <w:t xml:space="preserve"> </w:t>
      </w:r>
    </w:p>
    <w:p w:rsidR="00EF0D2D" w:rsidRDefault="00B73CE2">
      <w:pPr>
        <w:spacing w:line="360" w:lineRule="auto"/>
        <w:ind w:left="720"/>
        <w:jc w:val="both"/>
        <w:rPr>
          <w:b/>
        </w:rPr>
      </w:pPr>
      <w:r>
        <w:t xml:space="preserve">We thank </w:t>
      </w:r>
      <w:r>
        <w:rPr>
          <w:b/>
        </w:rPr>
        <w:t xml:space="preserve">Dr. Rajeshwari Mukesh, Head of the Department of Computer Science &amp; Engineering </w:t>
      </w:r>
      <w:r>
        <w:t>for her strong support and encouragement throughout our course of study.</w:t>
      </w:r>
    </w:p>
    <w:p w:rsidR="00EF0D2D" w:rsidRDefault="00EF0D2D">
      <w:pPr>
        <w:spacing w:line="360" w:lineRule="auto"/>
        <w:ind w:left="720"/>
        <w:jc w:val="both"/>
      </w:pPr>
    </w:p>
    <w:p w:rsidR="00EF0D2D" w:rsidRDefault="00B73CE2">
      <w:pPr>
        <w:spacing w:line="360" w:lineRule="auto"/>
        <w:ind w:left="720"/>
        <w:jc w:val="both"/>
      </w:pPr>
      <w:r>
        <w:t xml:space="preserve">We express deep gratitude to our Mentors </w:t>
      </w:r>
      <w:r>
        <w:rPr>
          <w:b/>
        </w:rPr>
        <w:t xml:space="preserve">Dr.S.Sathyalakshmi, Professor and Dr.S.Krishnaveni, Professor, Department of Computer Science &amp; Engineering </w:t>
      </w:r>
      <w:r>
        <w:t>for their constant guidance and continued assistance in completion of this design project.</w:t>
      </w:r>
    </w:p>
    <w:p w:rsidR="00EF0D2D" w:rsidRDefault="00EF0D2D">
      <w:pPr>
        <w:spacing w:line="360" w:lineRule="auto"/>
        <w:ind w:left="720" w:firstLine="720"/>
        <w:jc w:val="both"/>
      </w:pPr>
    </w:p>
    <w:p w:rsidR="00EF0D2D" w:rsidRDefault="00B73CE2">
      <w:pPr>
        <w:spacing w:line="360" w:lineRule="auto"/>
        <w:ind w:left="720"/>
        <w:jc w:val="both"/>
      </w:pPr>
      <w:r>
        <w:t xml:space="preserve">We thank all the </w:t>
      </w:r>
      <w:r>
        <w:rPr>
          <w:b/>
        </w:rPr>
        <w:t>Faculty members</w:t>
      </w:r>
      <w:r>
        <w:t xml:space="preserve"> and </w:t>
      </w:r>
      <w:r>
        <w:rPr>
          <w:b/>
        </w:rPr>
        <w:t>Technical staff</w:t>
      </w:r>
      <w:r>
        <w:t xml:space="preserve"> of Department of Computer Science and engineering for their valuable support and suggestions at various stages of design project development.</w:t>
      </w:r>
    </w:p>
    <w:p w:rsidR="00EF0D2D" w:rsidRDefault="00EF0D2D">
      <w:pPr>
        <w:spacing w:line="360" w:lineRule="auto"/>
        <w:ind w:left="720" w:firstLine="720"/>
        <w:jc w:val="both"/>
      </w:pPr>
    </w:p>
    <w:p w:rsidR="00EF0D2D" w:rsidRDefault="00B73CE2">
      <w:pPr>
        <w:spacing w:line="360" w:lineRule="auto"/>
        <w:ind w:left="720"/>
        <w:jc w:val="both"/>
      </w:pPr>
      <w:r>
        <w:t>We are extremely indebted to our family members for their adorable support and care.</w:t>
      </w:r>
    </w:p>
    <w:p w:rsidR="00457ADB" w:rsidRDefault="00457ADB" w:rsidP="00457ADB">
      <w:pPr>
        <w:jc w:val="both"/>
        <w:rPr>
          <w:rFonts w:ascii="Calibri" w:eastAsia="Calibri" w:hAnsi="Calibri" w:cs="Calibri"/>
          <w:b/>
          <w:i/>
          <w:sz w:val="26"/>
          <w:szCs w:val="26"/>
        </w:rPr>
      </w:pPr>
    </w:p>
    <w:p w:rsidR="00457ADB" w:rsidRDefault="00457ADB" w:rsidP="00457ADB">
      <w:pPr>
        <w:jc w:val="right"/>
        <w:rPr>
          <w:rFonts w:eastAsia="Calibri"/>
          <w:b/>
          <w:i/>
        </w:rPr>
      </w:pPr>
    </w:p>
    <w:p w:rsidR="001D2DE2" w:rsidRPr="00457ADB" w:rsidRDefault="001D2DE2" w:rsidP="00457ADB">
      <w:pPr>
        <w:jc w:val="right"/>
        <w:rPr>
          <w:rFonts w:eastAsia="Calibri"/>
          <w:b/>
          <w:i/>
        </w:rPr>
      </w:pPr>
      <w:r w:rsidRPr="00457ADB">
        <w:rPr>
          <w:rFonts w:eastAsia="Calibri"/>
          <w:b/>
          <w:i/>
        </w:rPr>
        <w:t>JEBERSON SAMUEL</w:t>
      </w:r>
      <w:r w:rsidR="00457ADB">
        <w:rPr>
          <w:rFonts w:eastAsia="Calibri"/>
          <w:b/>
          <w:i/>
        </w:rPr>
        <w:tab/>
      </w:r>
    </w:p>
    <w:p w:rsidR="00457ADB" w:rsidRPr="00457ADB" w:rsidRDefault="00457ADB" w:rsidP="00457ADB">
      <w:pPr>
        <w:jc w:val="both"/>
        <w:rPr>
          <w:rFonts w:eastAsia="Calibri"/>
          <w:b/>
          <w:i/>
        </w:rPr>
      </w:pPr>
    </w:p>
    <w:p w:rsidR="00457ADB" w:rsidRPr="00457ADB" w:rsidRDefault="00457ADB" w:rsidP="00457ADB">
      <w:pPr>
        <w:jc w:val="right"/>
        <w:rPr>
          <w:rFonts w:eastAsia="Calibri"/>
          <w:b/>
          <w:i/>
        </w:rPr>
      </w:pPr>
      <w:r w:rsidRPr="00457ADB">
        <w:rPr>
          <w:rFonts w:eastAsia="Calibri"/>
          <w:b/>
          <w:i/>
        </w:rPr>
        <w:t>SACHIN KAMAL</w:t>
      </w:r>
      <w:r>
        <w:rPr>
          <w:rFonts w:eastAsia="Calibri"/>
          <w:b/>
          <w:i/>
        </w:rPr>
        <w:tab/>
      </w:r>
      <w:r>
        <w:rPr>
          <w:rFonts w:eastAsia="Calibri"/>
          <w:b/>
          <w:i/>
        </w:rPr>
        <w:tab/>
      </w:r>
    </w:p>
    <w:p w:rsidR="00457ADB" w:rsidRPr="00457ADB" w:rsidRDefault="00457ADB" w:rsidP="00457ADB">
      <w:pPr>
        <w:jc w:val="both"/>
        <w:rPr>
          <w:rFonts w:eastAsia="Calibri"/>
          <w:b/>
          <w:i/>
        </w:rPr>
      </w:pPr>
    </w:p>
    <w:p w:rsidR="00457ADB" w:rsidRPr="00457ADB" w:rsidRDefault="00457ADB" w:rsidP="00457ADB">
      <w:pPr>
        <w:ind w:left="720" w:firstLine="720"/>
        <w:jc w:val="right"/>
        <w:rPr>
          <w:rFonts w:eastAsia="Calibri"/>
          <w:b/>
          <w:i/>
        </w:rPr>
      </w:pPr>
      <w:r w:rsidRPr="00457ADB">
        <w:rPr>
          <w:rFonts w:eastAsia="Calibri"/>
          <w:b/>
          <w:i/>
        </w:rPr>
        <w:t>ASHWIN C</w:t>
      </w:r>
      <w:r>
        <w:rPr>
          <w:rFonts w:eastAsia="Calibri"/>
          <w:b/>
          <w:i/>
        </w:rPr>
        <w:tab/>
      </w:r>
      <w:r>
        <w:rPr>
          <w:rFonts w:eastAsia="Calibri"/>
          <w:b/>
          <w:i/>
        </w:rPr>
        <w:tab/>
      </w:r>
      <w:r>
        <w:rPr>
          <w:rFonts w:eastAsia="Calibri"/>
          <w:b/>
          <w:i/>
        </w:rPr>
        <w:tab/>
      </w:r>
    </w:p>
    <w:p w:rsidR="000D5BC1" w:rsidRPr="001D2DE2" w:rsidRDefault="00B73CE2" w:rsidP="00457ADB">
      <w:pPr>
        <w:ind w:left="720"/>
        <w:jc w:val="both"/>
        <w:rPr>
          <w:rFonts w:ascii="Calibri" w:eastAsia="Calibri" w:hAnsi="Calibri" w:cs="Calibri"/>
          <w:b/>
          <w:i/>
          <w:sz w:val="26"/>
          <w:szCs w:val="26"/>
        </w:rPr>
      </w:pPr>
      <w:r w:rsidRPr="00457ADB">
        <w:br w:type="page"/>
      </w:r>
    </w:p>
    <w:p w:rsidR="000D5BC1" w:rsidRDefault="000D5BC1">
      <w:pPr>
        <w:ind w:left="720"/>
        <w:jc w:val="center"/>
      </w:pPr>
    </w:p>
    <w:p w:rsidR="000D5BC1" w:rsidRDefault="000D5BC1">
      <w:pPr>
        <w:ind w:left="720"/>
        <w:jc w:val="center"/>
      </w:pPr>
    </w:p>
    <w:p w:rsidR="000D5BC1" w:rsidRDefault="000D5BC1">
      <w:pPr>
        <w:ind w:left="720"/>
        <w:jc w:val="center"/>
      </w:pPr>
    </w:p>
    <w:p w:rsidR="00847347" w:rsidRDefault="00B73CE2" w:rsidP="00847347">
      <w:pPr>
        <w:ind w:left="720"/>
        <w:jc w:val="center"/>
        <w:rPr>
          <w:b/>
          <w:sz w:val="28"/>
          <w:szCs w:val="28"/>
        </w:rPr>
      </w:pPr>
      <w:r>
        <w:rPr>
          <w:b/>
          <w:sz w:val="28"/>
          <w:szCs w:val="28"/>
        </w:rPr>
        <w:t>ABSTRACT</w:t>
      </w:r>
    </w:p>
    <w:p w:rsidR="00847347" w:rsidRDefault="00847347" w:rsidP="00847347">
      <w:pPr>
        <w:ind w:left="720"/>
        <w:jc w:val="both"/>
        <w:rPr>
          <w:b/>
          <w:sz w:val="28"/>
          <w:szCs w:val="28"/>
        </w:rPr>
      </w:pPr>
    </w:p>
    <w:p w:rsidR="0083562E" w:rsidRDefault="00847347" w:rsidP="00847347">
      <w:pPr>
        <w:jc w:val="both"/>
        <w:rPr>
          <w:sz w:val="28"/>
          <w:szCs w:val="28"/>
        </w:rPr>
      </w:pPr>
      <w:r>
        <w:rPr>
          <w:sz w:val="28"/>
          <w:szCs w:val="28"/>
        </w:rPr>
        <w:t xml:space="preserve">Currently, most Universities in India put up attendance and seating arrangements in the form of paper notices in notice boards. This is very tedious and time-consuming both for the staff who put it up and for the students who must check it minutes before the exam. </w:t>
      </w:r>
      <w:proofErr w:type="gramStart"/>
      <w:r>
        <w:rPr>
          <w:sz w:val="28"/>
          <w:szCs w:val="28"/>
        </w:rPr>
        <w:t>Thus</w:t>
      </w:r>
      <w:proofErr w:type="gramEnd"/>
      <w:r>
        <w:rPr>
          <w:sz w:val="28"/>
          <w:szCs w:val="28"/>
        </w:rPr>
        <w:t xml:space="preserve"> we propose an electronic attendance and seating arrangement system for examinations. </w:t>
      </w:r>
      <w:r w:rsidR="0083562E">
        <w:rPr>
          <w:sz w:val="28"/>
          <w:szCs w:val="28"/>
        </w:rPr>
        <w:t>This will be implemented in the form of a web application for viewing and uploading the seating arrangement, along with an Android application for marking the attendance. The electronic system is very convenient for both staff and students as:</w:t>
      </w:r>
    </w:p>
    <w:p w:rsidR="0083562E" w:rsidRPr="0083562E" w:rsidRDefault="0083562E" w:rsidP="0083562E">
      <w:pPr>
        <w:pStyle w:val="ListParagraph"/>
        <w:numPr>
          <w:ilvl w:val="0"/>
          <w:numId w:val="19"/>
        </w:numPr>
        <w:ind w:left="720"/>
        <w:jc w:val="both"/>
        <w:rPr>
          <w:sz w:val="28"/>
          <w:szCs w:val="28"/>
        </w:rPr>
      </w:pPr>
      <w:r w:rsidRPr="0083562E">
        <w:rPr>
          <w:sz w:val="28"/>
          <w:szCs w:val="28"/>
        </w:rPr>
        <w:t>Every student has access to Internet via her mobile phone</w:t>
      </w:r>
    </w:p>
    <w:p w:rsidR="0083562E" w:rsidRDefault="0083562E" w:rsidP="0083562E">
      <w:pPr>
        <w:pStyle w:val="ListParagraph"/>
        <w:numPr>
          <w:ilvl w:val="0"/>
          <w:numId w:val="19"/>
        </w:numPr>
        <w:ind w:left="720"/>
        <w:jc w:val="both"/>
        <w:rPr>
          <w:sz w:val="28"/>
          <w:szCs w:val="28"/>
        </w:rPr>
      </w:pPr>
      <w:r>
        <w:rPr>
          <w:sz w:val="28"/>
          <w:szCs w:val="28"/>
        </w:rPr>
        <w:t>D</w:t>
      </w:r>
      <w:r w:rsidRPr="0083562E">
        <w:rPr>
          <w:sz w:val="28"/>
          <w:szCs w:val="28"/>
        </w:rPr>
        <w:t>igitizing the records save paper</w:t>
      </w:r>
    </w:p>
    <w:p w:rsidR="0083562E" w:rsidRPr="0083562E" w:rsidRDefault="0083562E" w:rsidP="0083562E">
      <w:pPr>
        <w:pStyle w:val="ListParagraph"/>
        <w:numPr>
          <w:ilvl w:val="0"/>
          <w:numId w:val="19"/>
        </w:numPr>
        <w:ind w:left="720"/>
        <w:jc w:val="both"/>
        <w:rPr>
          <w:sz w:val="28"/>
          <w:szCs w:val="28"/>
        </w:rPr>
      </w:pPr>
      <w:r>
        <w:rPr>
          <w:sz w:val="28"/>
          <w:szCs w:val="28"/>
        </w:rPr>
        <w:t>Online systems are reliable and cannot be easily damaged/tampered with.</w:t>
      </w:r>
    </w:p>
    <w:p w:rsidR="0083562E" w:rsidRDefault="0083562E">
      <w:pPr>
        <w:rPr>
          <w:sz w:val="28"/>
          <w:szCs w:val="28"/>
        </w:rPr>
      </w:pPr>
      <w:r>
        <w:rPr>
          <w:sz w:val="28"/>
          <w:szCs w:val="28"/>
        </w:rPr>
        <w:br w:type="page"/>
      </w:r>
    </w:p>
    <w:p w:rsidR="006145AE" w:rsidRPr="00847347" w:rsidRDefault="006145AE" w:rsidP="00847347">
      <w:pPr>
        <w:jc w:val="both"/>
        <w:rPr>
          <w:b/>
          <w:sz w:val="28"/>
          <w:szCs w:val="28"/>
        </w:rPr>
      </w:pPr>
    </w:p>
    <w:p w:rsidR="00EF0D2D" w:rsidRDefault="00EF0D2D" w:rsidP="006145AE">
      <w:pPr>
        <w:spacing w:line="360" w:lineRule="auto"/>
      </w:pPr>
    </w:p>
    <w:tbl>
      <w:tblPr>
        <w:tblStyle w:val="a"/>
        <w:tblW w:w="10042" w:type="dxa"/>
        <w:tblInd w:w="377" w:type="dxa"/>
        <w:tblLayout w:type="fixed"/>
        <w:tblLook w:val="0000" w:firstRow="0" w:lastRow="0" w:firstColumn="0" w:lastColumn="0" w:noHBand="0" w:noVBand="0"/>
      </w:tblPr>
      <w:tblGrid>
        <w:gridCol w:w="10042"/>
      </w:tblGrid>
      <w:tr w:rsidR="00EF0D2D">
        <w:tc>
          <w:tcPr>
            <w:tcW w:w="7920" w:type="dxa"/>
          </w:tcPr>
          <w:p w:rsidR="00EF0D2D" w:rsidRDefault="00EF0D2D">
            <w:pPr>
              <w:spacing w:line="360" w:lineRule="auto"/>
            </w:pPr>
          </w:p>
        </w:tc>
      </w:tr>
      <w:tr w:rsidR="00EF0D2D">
        <w:tc>
          <w:tcPr>
            <w:tcW w:w="7920" w:type="dxa"/>
          </w:tcPr>
          <w:p w:rsidR="00EF0D2D" w:rsidRDefault="00EF0D2D">
            <w:pPr>
              <w:spacing w:line="360" w:lineRule="auto"/>
            </w:pPr>
          </w:p>
        </w:tc>
      </w:tr>
    </w:tbl>
    <w:p w:rsidR="00EF0D2D" w:rsidRDefault="00B73CE2" w:rsidP="00B07641">
      <w:pPr>
        <w:tabs>
          <w:tab w:val="left" w:pos="3480"/>
          <w:tab w:val="left" w:pos="6615"/>
        </w:tabs>
        <w:spacing w:line="360" w:lineRule="auto"/>
        <w:jc w:val="center"/>
        <w:rPr>
          <w:b/>
          <w:sz w:val="28"/>
          <w:szCs w:val="28"/>
        </w:rPr>
      </w:pPr>
      <w:r>
        <w:rPr>
          <w:b/>
          <w:sz w:val="28"/>
          <w:szCs w:val="28"/>
        </w:rPr>
        <w:t>TABLE OF CONTENTS</w:t>
      </w:r>
    </w:p>
    <w:p w:rsidR="00EF0D2D" w:rsidRDefault="00EF0D2D">
      <w:pPr>
        <w:tabs>
          <w:tab w:val="left" w:pos="3480"/>
          <w:tab w:val="left" w:pos="6615"/>
        </w:tabs>
        <w:spacing w:line="360" w:lineRule="auto"/>
        <w:jc w:val="center"/>
        <w:rPr>
          <w:b/>
        </w:rPr>
      </w:pPr>
    </w:p>
    <w:p w:rsidR="00EF0D2D" w:rsidRDefault="00EF0D2D">
      <w:pPr>
        <w:tabs>
          <w:tab w:val="left" w:pos="3480"/>
          <w:tab w:val="left" w:pos="6615"/>
        </w:tabs>
        <w:spacing w:line="360" w:lineRule="auto"/>
      </w:pPr>
    </w:p>
    <w:tbl>
      <w:tblPr>
        <w:tblStyle w:val="a0"/>
        <w:tblW w:w="9750" w:type="dxa"/>
        <w:tblInd w:w="-147" w:type="dxa"/>
        <w:tblLayout w:type="fixed"/>
        <w:tblLook w:val="0400" w:firstRow="0" w:lastRow="0" w:firstColumn="0" w:lastColumn="0" w:noHBand="0" w:noVBand="1"/>
      </w:tblPr>
      <w:tblGrid>
        <w:gridCol w:w="2505"/>
        <w:gridCol w:w="5220"/>
        <w:gridCol w:w="2025"/>
      </w:tblGrid>
      <w:tr w:rsidR="00EF0D2D" w:rsidTr="005E3FB7">
        <w:tc>
          <w:tcPr>
            <w:tcW w:w="2505" w:type="dxa"/>
          </w:tcPr>
          <w:p w:rsidR="00EF0D2D" w:rsidRDefault="00B73CE2">
            <w:pPr>
              <w:tabs>
                <w:tab w:val="left" w:pos="6615"/>
              </w:tabs>
              <w:spacing w:line="360" w:lineRule="auto"/>
              <w:jc w:val="center"/>
              <w:rPr>
                <w:b/>
              </w:rPr>
            </w:pPr>
            <w:r>
              <w:rPr>
                <w:b/>
              </w:rPr>
              <w:t>CHAPTER NO</w:t>
            </w:r>
          </w:p>
        </w:tc>
        <w:tc>
          <w:tcPr>
            <w:tcW w:w="5220" w:type="dxa"/>
          </w:tcPr>
          <w:p w:rsidR="00EF0D2D" w:rsidRDefault="00B73CE2">
            <w:pPr>
              <w:tabs>
                <w:tab w:val="left" w:pos="6615"/>
              </w:tabs>
              <w:spacing w:line="360" w:lineRule="auto"/>
              <w:rPr>
                <w:b/>
              </w:rPr>
            </w:pPr>
            <w:r>
              <w:rPr>
                <w:b/>
              </w:rPr>
              <w:t xml:space="preserve">                            TITLE</w:t>
            </w:r>
          </w:p>
        </w:tc>
        <w:tc>
          <w:tcPr>
            <w:tcW w:w="2025" w:type="dxa"/>
          </w:tcPr>
          <w:p w:rsidR="00EF0D2D" w:rsidRDefault="00B73CE2">
            <w:pPr>
              <w:tabs>
                <w:tab w:val="left" w:pos="6615"/>
              </w:tabs>
              <w:spacing w:line="360" w:lineRule="auto"/>
              <w:jc w:val="center"/>
              <w:rPr>
                <w:b/>
              </w:rPr>
            </w:pPr>
            <w:r>
              <w:rPr>
                <w:b/>
              </w:rPr>
              <w:t>PAGE NO</w:t>
            </w:r>
          </w:p>
        </w:tc>
      </w:tr>
      <w:tr w:rsidR="00EF0D2D" w:rsidTr="005E3FB7">
        <w:tc>
          <w:tcPr>
            <w:tcW w:w="2505" w:type="dxa"/>
          </w:tcPr>
          <w:p w:rsidR="00EF0D2D" w:rsidRDefault="00EF0D2D">
            <w:pPr>
              <w:tabs>
                <w:tab w:val="left" w:pos="6615"/>
              </w:tabs>
              <w:spacing w:line="360" w:lineRule="auto"/>
              <w:jc w:val="center"/>
              <w:rPr>
                <w:b/>
              </w:rPr>
            </w:pPr>
          </w:p>
        </w:tc>
        <w:tc>
          <w:tcPr>
            <w:tcW w:w="5220" w:type="dxa"/>
          </w:tcPr>
          <w:p w:rsidR="00EF0D2D" w:rsidRDefault="00B73CE2">
            <w:pPr>
              <w:tabs>
                <w:tab w:val="left" w:pos="6615"/>
              </w:tabs>
              <w:spacing w:line="360" w:lineRule="auto"/>
              <w:rPr>
                <w:b/>
              </w:rPr>
            </w:pPr>
            <w:r>
              <w:rPr>
                <w:b/>
              </w:rPr>
              <w:t>ABSTRACT</w:t>
            </w:r>
          </w:p>
        </w:tc>
        <w:tc>
          <w:tcPr>
            <w:tcW w:w="2025" w:type="dxa"/>
          </w:tcPr>
          <w:p w:rsidR="00EF0D2D" w:rsidRDefault="00B73CE2" w:rsidP="000D5BC1">
            <w:pPr>
              <w:tabs>
                <w:tab w:val="left" w:pos="6615"/>
              </w:tabs>
              <w:spacing w:line="360" w:lineRule="auto"/>
              <w:jc w:val="center"/>
              <w:rPr>
                <w:b/>
              </w:rPr>
            </w:pPr>
            <w:r>
              <w:rPr>
                <w:b/>
              </w:rPr>
              <w:t>iv</w:t>
            </w:r>
          </w:p>
        </w:tc>
      </w:tr>
      <w:tr w:rsidR="00EF0D2D" w:rsidTr="005E3FB7">
        <w:trPr>
          <w:trHeight w:val="360"/>
        </w:trPr>
        <w:tc>
          <w:tcPr>
            <w:tcW w:w="2505" w:type="dxa"/>
          </w:tcPr>
          <w:p w:rsidR="00EF0D2D" w:rsidRDefault="00EF0D2D">
            <w:pPr>
              <w:tabs>
                <w:tab w:val="left" w:pos="6615"/>
              </w:tabs>
              <w:spacing w:line="360" w:lineRule="auto"/>
              <w:rPr>
                <w:b/>
              </w:rPr>
            </w:pPr>
          </w:p>
        </w:tc>
        <w:tc>
          <w:tcPr>
            <w:tcW w:w="5220" w:type="dxa"/>
          </w:tcPr>
          <w:p w:rsidR="00EF0D2D" w:rsidRDefault="00B73CE2">
            <w:pPr>
              <w:tabs>
                <w:tab w:val="left" w:pos="6615"/>
              </w:tabs>
              <w:spacing w:line="360" w:lineRule="auto"/>
              <w:rPr>
                <w:b/>
              </w:rPr>
            </w:pPr>
            <w:r>
              <w:rPr>
                <w:b/>
              </w:rPr>
              <w:t>LIST OF FIGURES</w:t>
            </w:r>
          </w:p>
        </w:tc>
        <w:tc>
          <w:tcPr>
            <w:tcW w:w="2025" w:type="dxa"/>
          </w:tcPr>
          <w:p w:rsidR="00EF0D2D" w:rsidRDefault="00B73CE2">
            <w:pPr>
              <w:tabs>
                <w:tab w:val="left" w:pos="6615"/>
              </w:tabs>
              <w:spacing w:line="360" w:lineRule="auto"/>
              <w:jc w:val="center"/>
              <w:rPr>
                <w:b/>
              </w:rPr>
            </w:pPr>
            <w:r>
              <w:rPr>
                <w:b/>
              </w:rPr>
              <w:t>vii</w:t>
            </w:r>
          </w:p>
        </w:tc>
      </w:tr>
      <w:tr w:rsidR="00EF0D2D" w:rsidTr="005E3FB7">
        <w:tc>
          <w:tcPr>
            <w:tcW w:w="2505" w:type="dxa"/>
          </w:tcPr>
          <w:p w:rsidR="00EF0D2D" w:rsidRDefault="00EF0D2D">
            <w:pPr>
              <w:tabs>
                <w:tab w:val="left" w:pos="6615"/>
              </w:tabs>
              <w:spacing w:line="360" w:lineRule="auto"/>
              <w:jc w:val="center"/>
              <w:rPr>
                <w:b/>
              </w:rPr>
            </w:pPr>
          </w:p>
        </w:tc>
        <w:tc>
          <w:tcPr>
            <w:tcW w:w="5220" w:type="dxa"/>
          </w:tcPr>
          <w:p w:rsidR="00EF0D2D" w:rsidRDefault="00B73CE2">
            <w:pPr>
              <w:tabs>
                <w:tab w:val="left" w:pos="6615"/>
              </w:tabs>
              <w:spacing w:line="360" w:lineRule="auto"/>
              <w:rPr>
                <w:b/>
              </w:rPr>
            </w:pPr>
            <w:r>
              <w:rPr>
                <w:b/>
              </w:rPr>
              <w:t>LIST OF ABBREVIATIONS</w:t>
            </w:r>
          </w:p>
        </w:tc>
        <w:tc>
          <w:tcPr>
            <w:tcW w:w="2025" w:type="dxa"/>
          </w:tcPr>
          <w:p w:rsidR="00EF0D2D" w:rsidRDefault="001323F8">
            <w:pPr>
              <w:tabs>
                <w:tab w:val="left" w:pos="6615"/>
              </w:tabs>
              <w:spacing w:line="360" w:lineRule="auto"/>
              <w:jc w:val="center"/>
              <w:rPr>
                <w:b/>
              </w:rPr>
            </w:pPr>
            <w:r>
              <w:rPr>
                <w:b/>
              </w:rPr>
              <w:t>viii</w:t>
            </w:r>
          </w:p>
          <w:p w:rsidR="00EF0D2D" w:rsidRDefault="00EF0D2D">
            <w:pPr>
              <w:tabs>
                <w:tab w:val="left" w:pos="6615"/>
              </w:tabs>
              <w:spacing w:line="360" w:lineRule="auto"/>
              <w:jc w:val="center"/>
              <w:rPr>
                <w:b/>
              </w:rPr>
            </w:pPr>
          </w:p>
        </w:tc>
      </w:tr>
      <w:tr w:rsidR="00EF0D2D" w:rsidTr="005E3FB7">
        <w:tc>
          <w:tcPr>
            <w:tcW w:w="2505" w:type="dxa"/>
          </w:tcPr>
          <w:p w:rsidR="00EF0D2D" w:rsidRDefault="00B73CE2">
            <w:pPr>
              <w:tabs>
                <w:tab w:val="left" w:pos="6615"/>
              </w:tabs>
              <w:spacing w:line="360" w:lineRule="auto"/>
              <w:jc w:val="center"/>
            </w:pPr>
            <w:r>
              <w:t>1</w:t>
            </w:r>
          </w:p>
        </w:tc>
        <w:tc>
          <w:tcPr>
            <w:tcW w:w="5220" w:type="dxa"/>
          </w:tcPr>
          <w:p w:rsidR="00EF0D2D" w:rsidRDefault="00B73CE2">
            <w:pPr>
              <w:tabs>
                <w:tab w:val="left" w:pos="6615"/>
              </w:tabs>
              <w:spacing w:line="360" w:lineRule="auto"/>
              <w:rPr>
                <w:b/>
              </w:rPr>
            </w:pPr>
            <w:r>
              <w:rPr>
                <w:b/>
              </w:rPr>
              <w:t>INTRODUCTION</w:t>
            </w:r>
          </w:p>
        </w:tc>
        <w:tc>
          <w:tcPr>
            <w:tcW w:w="2025" w:type="dxa"/>
          </w:tcPr>
          <w:p w:rsidR="00EF0D2D" w:rsidRDefault="00B73CE2">
            <w:pPr>
              <w:tabs>
                <w:tab w:val="left" w:pos="6615"/>
              </w:tabs>
              <w:spacing w:line="360" w:lineRule="auto"/>
              <w:jc w:val="center"/>
              <w:rPr>
                <w:b/>
              </w:rPr>
            </w:pPr>
            <w:r>
              <w:rPr>
                <w:b/>
              </w:rPr>
              <w:t>1</w:t>
            </w:r>
          </w:p>
        </w:tc>
      </w:tr>
      <w:tr w:rsidR="00EF0D2D" w:rsidTr="005E3FB7">
        <w:tc>
          <w:tcPr>
            <w:tcW w:w="2505" w:type="dxa"/>
          </w:tcPr>
          <w:p w:rsidR="00EF0D2D" w:rsidRDefault="00B73CE2">
            <w:pPr>
              <w:tabs>
                <w:tab w:val="left" w:pos="6615"/>
              </w:tabs>
              <w:spacing w:line="360" w:lineRule="auto"/>
            </w:pPr>
            <w:r>
              <w:t xml:space="preserve">        </w:t>
            </w:r>
          </w:p>
        </w:tc>
        <w:tc>
          <w:tcPr>
            <w:tcW w:w="5220" w:type="dxa"/>
          </w:tcPr>
          <w:p w:rsidR="00EF0D2D" w:rsidRDefault="00B73CE2">
            <w:pPr>
              <w:tabs>
                <w:tab w:val="left" w:pos="6615"/>
              </w:tabs>
              <w:spacing w:line="360" w:lineRule="auto"/>
            </w:pPr>
            <w:r>
              <w:t>1.1 OVERVIEW</w:t>
            </w:r>
          </w:p>
        </w:tc>
        <w:tc>
          <w:tcPr>
            <w:tcW w:w="2025" w:type="dxa"/>
          </w:tcPr>
          <w:p w:rsidR="00EF0D2D" w:rsidRDefault="00B73CE2">
            <w:pPr>
              <w:tabs>
                <w:tab w:val="left" w:pos="6615"/>
              </w:tabs>
              <w:spacing w:line="360" w:lineRule="auto"/>
              <w:jc w:val="center"/>
            </w:pPr>
            <w:r>
              <w:t>1</w:t>
            </w:r>
          </w:p>
        </w:tc>
      </w:tr>
      <w:tr w:rsidR="00EF0D2D" w:rsidTr="005E3FB7">
        <w:tc>
          <w:tcPr>
            <w:tcW w:w="2505" w:type="dxa"/>
          </w:tcPr>
          <w:p w:rsidR="00EF0D2D" w:rsidRDefault="00B73CE2">
            <w:pPr>
              <w:tabs>
                <w:tab w:val="left" w:pos="6615"/>
              </w:tabs>
              <w:spacing w:line="360" w:lineRule="auto"/>
            </w:pPr>
            <w:r>
              <w:t xml:space="preserve">       </w:t>
            </w:r>
          </w:p>
        </w:tc>
        <w:tc>
          <w:tcPr>
            <w:tcW w:w="5220" w:type="dxa"/>
          </w:tcPr>
          <w:p w:rsidR="00EF0D2D" w:rsidRDefault="00B73CE2">
            <w:pPr>
              <w:tabs>
                <w:tab w:val="left" w:pos="6615"/>
              </w:tabs>
              <w:spacing w:line="360" w:lineRule="auto"/>
            </w:pPr>
            <w:r>
              <w:t>1.2 MOTIVATION</w:t>
            </w:r>
          </w:p>
        </w:tc>
        <w:tc>
          <w:tcPr>
            <w:tcW w:w="2025" w:type="dxa"/>
          </w:tcPr>
          <w:p w:rsidR="00EF0D2D" w:rsidRDefault="00B73CE2">
            <w:pPr>
              <w:tabs>
                <w:tab w:val="left" w:pos="6615"/>
              </w:tabs>
              <w:spacing w:line="360" w:lineRule="auto"/>
              <w:jc w:val="center"/>
            </w:pPr>
            <w:r>
              <w:t>1</w:t>
            </w:r>
          </w:p>
        </w:tc>
      </w:tr>
      <w:tr w:rsidR="00EF0D2D" w:rsidTr="005E3FB7">
        <w:tc>
          <w:tcPr>
            <w:tcW w:w="2505" w:type="dxa"/>
          </w:tcPr>
          <w:p w:rsidR="00EF0D2D" w:rsidRDefault="00B73CE2">
            <w:pPr>
              <w:tabs>
                <w:tab w:val="left" w:pos="6615"/>
              </w:tabs>
              <w:spacing w:line="360" w:lineRule="auto"/>
            </w:pPr>
            <w:r>
              <w:t xml:space="preserve">        </w:t>
            </w:r>
          </w:p>
        </w:tc>
        <w:tc>
          <w:tcPr>
            <w:tcW w:w="5220" w:type="dxa"/>
          </w:tcPr>
          <w:p w:rsidR="00EF0D2D" w:rsidRDefault="00B73CE2">
            <w:pPr>
              <w:tabs>
                <w:tab w:val="left" w:pos="6615"/>
              </w:tabs>
              <w:spacing w:line="360" w:lineRule="auto"/>
            </w:pPr>
            <w:r>
              <w:t>1.3 PROBLEM DEF</w:t>
            </w:r>
            <w:r w:rsidR="0083562E">
              <w:t>INITION</w:t>
            </w:r>
            <w:r w:rsidR="00937B8E">
              <w:t xml:space="preserve"> </w:t>
            </w:r>
          </w:p>
        </w:tc>
        <w:tc>
          <w:tcPr>
            <w:tcW w:w="2025" w:type="dxa"/>
          </w:tcPr>
          <w:p w:rsidR="00EF0D2D" w:rsidRDefault="00B73CE2">
            <w:pPr>
              <w:tabs>
                <w:tab w:val="left" w:pos="6615"/>
              </w:tabs>
              <w:spacing w:line="360" w:lineRule="auto"/>
              <w:jc w:val="center"/>
            </w:pPr>
            <w:r>
              <w:t>1</w:t>
            </w:r>
          </w:p>
        </w:tc>
      </w:tr>
      <w:tr w:rsidR="00EF0D2D" w:rsidTr="005E3FB7">
        <w:tc>
          <w:tcPr>
            <w:tcW w:w="2505" w:type="dxa"/>
          </w:tcPr>
          <w:p w:rsidR="00EF0D2D" w:rsidRDefault="00B73CE2">
            <w:pPr>
              <w:tabs>
                <w:tab w:val="left" w:pos="6615"/>
              </w:tabs>
              <w:spacing w:line="360" w:lineRule="auto"/>
            </w:pPr>
            <w:r>
              <w:t xml:space="preserve">        </w:t>
            </w:r>
          </w:p>
        </w:tc>
        <w:tc>
          <w:tcPr>
            <w:tcW w:w="5220" w:type="dxa"/>
          </w:tcPr>
          <w:p w:rsidR="00EF0D2D" w:rsidRDefault="00B73CE2">
            <w:pPr>
              <w:tabs>
                <w:tab w:val="left" w:pos="6615"/>
              </w:tabs>
              <w:spacing w:line="360" w:lineRule="auto"/>
            </w:pPr>
            <w:r>
              <w:t>1.4 GOALS AND OBJECTIVES</w:t>
            </w:r>
          </w:p>
        </w:tc>
        <w:tc>
          <w:tcPr>
            <w:tcW w:w="2025" w:type="dxa"/>
          </w:tcPr>
          <w:p w:rsidR="00EF0D2D" w:rsidRDefault="00B73CE2">
            <w:pPr>
              <w:tabs>
                <w:tab w:val="left" w:pos="6615"/>
              </w:tabs>
              <w:spacing w:line="360" w:lineRule="auto"/>
              <w:jc w:val="center"/>
            </w:pPr>
            <w:r>
              <w:t>1</w:t>
            </w:r>
          </w:p>
        </w:tc>
      </w:tr>
      <w:tr w:rsidR="00EF0D2D" w:rsidTr="005E3FB7">
        <w:trPr>
          <w:trHeight w:val="160"/>
        </w:trPr>
        <w:tc>
          <w:tcPr>
            <w:tcW w:w="2505" w:type="dxa"/>
          </w:tcPr>
          <w:p w:rsidR="00EF0D2D" w:rsidRDefault="00B73CE2">
            <w:pPr>
              <w:tabs>
                <w:tab w:val="left" w:pos="6615"/>
              </w:tabs>
              <w:spacing w:line="360" w:lineRule="auto"/>
            </w:pPr>
            <w:r>
              <w:t xml:space="preserve">        </w:t>
            </w:r>
          </w:p>
        </w:tc>
        <w:tc>
          <w:tcPr>
            <w:tcW w:w="5220" w:type="dxa"/>
          </w:tcPr>
          <w:p w:rsidR="00EF0D2D" w:rsidRDefault="00B73CE2">
            <w:pPr>
              <w:tabs>
                <w:tab w:val="left" w:pos="6615"/>
              </w:tabs>
              <w:spacing w:line="360" w:lineRule="auto"/>
            </w:pPr>
            <w:r>
              <w:t>1.5 SCOPE AND APPLICATIONS</w:t>
            </w:r>
          </w:p>
        </w:tc>
        <w:tc>
          <w:tcPr>
            <w:tcW w:w="2025" w:type="dxa"/>
          </w:tcPr>
          <w:p w:rsidR="00EF0D2D" w:rsidRDefault="00B73CE2">
            <w:pPr>
              <w:tabs>
                <w:tab w:val="left" w:pos="6615"/>
              </w:tabs>
              <w:spacing w:line="360" w:lineRule="auto"/>
              <w:jc w:val="center"/>
            </w:pPr>
            <w:r>
              <w:t>1</w:t>
            </w:r>
          </w:p>
          <w:p w:rsidR="00EF0D2D" w:rsidRDefault="00EF0D2D">
            <w:pPr>
              <w:tabs>
                <w:tab w:val="left" w:pos="6615"/>
              </w:tabs>
              <w:spacing w:line="360" w:lineRule="auto"/>
              <w:jc w:val="center"/>
            </w:pPr>
          </w:p>
        </w:tc>
      </w:tr>
      <w:tr w:rsidR="00EF0D2D" w:rsidTr="005E3FB7">
        <w:trPr>
          <w:trHeight w:val="3851"/>
        </w:trPr>
        <w:tc>
          <w:tcPr>
            <w:tcW w:w="2505" w:type="dxa"/>
          </w:tcPr>
          <w:p w:rsidR="00EF0D2D" w:rsidRDefault="00B73CE2">
            <w:pPr>
              <w:tabs>
                <w:tab w:val="left" w:pos="6615"/>
              </w:tabs>
              <w:spacing w:line="360" w:lineRule="auto"/>
              <w:jc w:val="center"/>
            </w:pPr>
            <w:r>
              <w:t>2</w:t>
            </w:r>
          </w:p>
          <w:p w:rsidR="009D0E80" w:rsidRDefault="009D0E80">
            <w:pPr>
              <w:tabs>
                <w:tab w:val="left" w:pos="6615"/>
              </w:tabs>
              <w:spacing w:line="360" w:lineRule="auto"/>
              <w:jc w:val="center"/>
            </w:pPr>
          </w:p>
          <w:p w:rsidR="009D0E80" w:rsidRDefault="009D0E80">
            <w:pPr>
              <w:tabs>
                <w:tab w:val="left" w:pos="6615"/>
              </w:tabs>
              <w:spacing w:line="360" w:lineRule="auto"/>
              <w:jc w:val="center"/>
            </w:pPr>
          </w:p>
          <w:p w:rsidR="009D0E80" w:rsidRDefault="009D0E80">
            <w:pPr>
              <w:tabs>
                <w:tab w:val="left" w:pos="6615"/>
              </w:tabs>
              <w:spacing w:line="360" w:lineRule="auto"/>
              <w:jc w:val="center"/>
            </w:pPr>
          </w:p>
          <w:p w:rsidR="009D0E80" w:rsidRDefault="009D0E80" w:rsidP="00937B8E">
            <w:pPr>
              <w:tabs>
                <w:tab w:val="left" w:pos="6615"/>
              </w:tabs>
              <w:spacing w:line="360" w:lineRule="auto"/>
            </w:pPr>
          </w:p>
          <w:p w:rsidR="00457ADB" w:rsidRPr="00937B8E" w:rsidRDefault="00457ADB" w:rsidP="00937B8E">
            <w:pPr>
              <w:tabs>
                <w:tab w:val="left" w:pos="6615"/>
              </w:tabs>
              <w:spacing w:line="360" w:lineRule="auto"/>
            </w:pPr>
          </w:p>
          <w:p w:rsidR="009D0E80" w:rsidRDefault="009D0E80">
            <w:pPr>
              <w:tabs>
                <w:tab w:val="left" w:pos="6615"/>
              </w:tabs>
              <w:spacing w:line="360" w:lineRule="auto"/>
              <w:jc w:val="center"/>
            </w:pPr>
            <w:r>
              <w:t>3</w:t>
            </w:r>
          </w:p>
        </w:tc>
        <w:tc>
          <w:tcPr>
            <w:tcW w:w="5220" w:type="dxa"/>
          </w:tcPr>
          <w:p w:rsidR="00EF0D2D" w:rsidRDefault="00B73CE2">
            <w:pPr>
              <w:tabs>
                <w:tab w:val="left" w:pos="6615"/>
              </w:tabs>
              <w:spacing w:line="360" w:lineRule="auto"/>
              <w:rPr>
                <w:b/>
              </w:rPr>
            </w:pPr>
            <w:r>
              <w:rPr>
                <w:b/>
              </w:rPr>
              <w:t>LITERATURE REVIEW</w:t>
            </w:r>
          </w:p>
          <w:p w:rsidR="00EF0D2D" w:rsidRDefault="00B73CE2">
            <w:pPr>
              <w:spacing w:line="360" w:lineRule="auto"/>
            </w:pPr>
            <w:r>
              <w:t>2.1 INTRODUCTION</w:t>
            </w:r>
          </w:p>
          <w:p w:rsidR="00EF0D2D" w:rsidRDefault="00B73CE2">
            <w:pPr>
              <w:spacing w:line="360" w:lineRule="auto"/>
            </w:pPr>
            <w:r>
              <w:t xml:space="preserve">2.2 </w:t>
            </w:r>
            <w:r w:rsidR="00937B8E">
              <w:t>SURVEY REGARDING EXISTING IMPLEMENTATIONS OF SIMILAR SYSTEMS</w:t>
            </w:r>
          </w:p>
          <w:p w:rsidR="009D0E80" w:rsidRDefault="00B73CE2">
            <w:pPr>
              <w:spacing w:line="360" w:lineRule="auto"/>
            </w:pPr>
            <w:r>
              <w:t>2.</w:t>
            </w:r>
            <w:r w:rsidR="00937B8E">
              <w:t>3</w:t>
            </w:r>
            <w:r>
              <w:t xml:space="preserve"> SUMMARY</w:t>
            </w:r>
          </w:p>
          <w:p w:rsidR="00457ADB" w:rsidRDefault="00457ADB">
            <w:pPr>
              <w:spacing w:line="360" w:lineRule="auto"/>
            </w:pPr>
          </w:p>
          <w:p w:rsidR="009D0E80" w:rsidRDefault="009D0E80">
            <w:pPr>
              <w:spacing w:line="360" w:lineRule="auto"/>
            </w:pPr>
            <w:r w:rsidRPr="009D0E80">
              <w:t>PROJECT REQUIREMENT ANALYSIS</w:t>
            </w:r>
          </w:p>
          <w:p w:rsidR="009D0E80" w:rsidRDefault="009D0E80">
            <w:pPr>
              <w:spacing w:line="360" w:lineRule="auto"/>
            </w:pPr>
            <w:r>
              <w:t>3.1 PROJECT REQUIREMENTS</w:t>
            </w:r>
          </w:p>
          <w:p w:rsidR="009D0E80" w:rsidRDefault="00937B8E">
            <w:pPr>
              <w:spacing w:line="360" w:lineRule="auto"/>
            </w:pPr>
            <w:r>
              <w:tab/>
            </w:r>
            <w:r w:rsidR="009D0E80">
              <w:t>3.1.1 SOFTWARE REQUIREMENTS</w:t>
            </w:r>
          </w:p>
          <w:p w:rsidR="009D0E80" w:rsidRDefault="00937B8E">
            <w:pPr>
              <w:spacing w:line="360" w:lineRule="auto"/>
            </w:pPr>
            <w:r>
              <w:tab/>
            </w:r>
            <w:r w:rsidR="009D0E80">
              <w:t>3.1.2</w:t>
            </w:r>
            <w:r w:rsidR="005E3FB7">
              <w:t xml:space="preserve"> HARDWARE REQUIREMENT</w:t>
            </w:r>
            <w:r>
              <w:t>S</w:t>
            </w:r>
          </w:p>
          <w:p w:rsidR="009D0E80" w:rsidRPr="009D0E80" w:rsidRDefault="009D0E80">
            <w:pPr>
              <w:spacing w:line="360" w:lineRule="auto"/>
            </w:pPr>
            <w:r>
              <w:t>3.2</w:t>
            </w:r>
            <w:r w:rsidR="005E3FB7">
              <w:t xml:space="preserve"> FEASIBILITY</w:t>
            </w:r>
          </w:p>
        </w:tc>
        <w:tc>
          <w:tcPr>
            <w:tcW w:w="2025" w:type="dxa"/>
          </w:tcPr>
          <w:p w:rsidR="00EF0D2D" w:rsidRDefault="00B73CE2">
            <w:pPr>
              <w:tabs>
                <w:tab w:val="left" w:pos="6615"/>
              </w:tabs>
              <w:spacing w:line="360" w:lineRule="auto"/>
              <w:jc w:val="center"/>
              <w:rPr>
                <w:b/>
              </w:rPr>
            </w:pPr>
            <w:r>
              <w:rPr>
                <w:b/>
              </w:rPr>
              <w:t>3</w:t>
            </w:r>
          </w:p>
          <w:p w:rsidR="00EF0D2D" w:rsidRDefault="00B73CE2">
            <w:pPr>
              <w:tabs>
                <w:tab w:val="left" w:pos="6615"/>
              </w:tabs>
              <w:spacing w:line="360" w:lineRule="auto"/>
              <w:jc w:val="center"/>
            </w:pPr>
            <w:r>
              <w:t>3</w:t>
            </w:r>
          </w:p>
          <w:p w:rsidR="00937B8E" w:rsidRDefault="00937B8E">
            <w:pPr>
              <w:tabs>
                <w:tab w:val="left" w:pos="6615"/>
              </w:tabs>
              <w:spacing w:line="360" w:lineRule="auto"/>
              <w:jc w:val="center"/>
            </w:pPr>
          </w:p>
          <w:p w:rsidR="00EF0D2D" w:rsidRDefault="00B73CE2" w:rsidP="00937B8E">
            <w:pPr>
              <w:tabs>
                <w:tab w:val="left" w:pos="6615"/>
              </w:tabs>
              <w:spacing w:line="360" w:lineRule="auto"/>
              <w:jc w:val="center"/>
            </w:pPr>
            <w:r>
              <w:t>3</w:t>
            </w:r>
          </w:p>
          <w:p w:rsidR="00457ADB" w:rsidRDefault="00B73CE2" w:rsidP="00937B8E">
            <w:pPr>
              <w:tabs>
                <w:tab w:val="left" w:pos="6615"/>
              </w:tabs>
              <w:spacing w:line="360" w:lineRule="auto"/>
              <w:jc w:val="center"/>
            </w:pPr>
            <w:r>
              <w:t>5</w:t>
            </w:r>
          </w:p>
          <w:p w:rsidR="00937B8E" w:rsidRDefault="00937B8E" w:rsidP="00937B8E">
            <w:pPr>
              <w:tabs>
                <w:tab w:val="left" w:pos="6615"/>
              </w:tabs>
              <w:spacing w:line="360" w:lineRule="auto"/>
              <w:jc w:val="center"/>
            </w:pPr>
          </w:p>
          <w:p w:rsidR="00EF0D2D" w:rsidRDefault="009D0E80">
            <w:pPr>
              <w:tabs>
                <w:tab w:val="left" w:pos="6615"/>
              </w:tabs>
              <w:spacing w:line="360" w:lineRule="auto"/>
              <w:jc w:val="center"/>
            </w:pPr>
            <w:r>
              <w:t>5</w:t>
            </w:r>
          </w:p>
          <w:p w:rsidR="00EF0D2D" w:rsidRDefault="005E3FB7">
            <w:pPr>
              <w:tabs>
                <w:tab w:val="left" w:pos="6615"/>
              </w:tabs>
              <w:spacing w:line="360" w:lineRule="auto"/>
              <w:jc w:val="center"/>
            </w:pPr>
            <w:r>
              <w:t>5</w:t>
            </w:r>
          </w:p>
          <w:p w:rsidR="00EF0D2D" w:rsidRDefault="005E3FB7" w:rsidP="005E3FB7">
            <w:pPr>
              <w:tabs>
                <w:tab w:val="left" w:pos="6615"/>
              </w:tabs>
              <w:spacing w:line="360" w:lineRule="auto"/>
              <w:jc w:val="center"/>
            </w:pPr>
            <w:r>
              <w:t>5</w:t>
            </w:r>
          </w:p>
          <w:p w:rsidR="005E3FB7" w:rsidRDefault="005E3FB7" w:rsidP="005E3FB7">
            <w:pPr>
              <w:tabs>
                <w:tab w:val="left" w:pos="6615"/>
              </w:tabs>
              <w:spacing w:line="360" w:lineRule="auto"/>
              <w:jc w:val="center"/>
            </w:pPr>
            <w:r>
              <w:t>5</w:t>
            </w:r>
          </w:p>
          <w:p w:rsidR="005E3FB7" w:rsidRDefault="005E3FB7" w:rsidP="005E3FB7">
            <w:pPr>
              <w:tabs>
                <w:tab w:val="left" w:pos="6615"/>
              </w:tabs>
              <w:spacing w:line="360" w:lineRule="auto"/>
              <w:jc w:val="center"/>
            </w:pPr>
            <w:r>
              <w:t>5</w:t>
            </w:r>
          </w:p>
        </w:tc>
      </w:tr>
      <w:tr w:rsidR="00EF0D2D" w:rsidTr="005E3FB7">
        <w:tc>
          <w:tcPr>
            <w:tcW w:w="2505" w:type="dxa"/>
          </w:tcPr>
          <w:p w:rsidR="00EF0D2D" w:rsidRDefault="00B73CE2">
            <w:pPr>
              <w:tabs>
                <w:tab w:val="left" w:pos="6615"/>
              </w:tabs>
              <w:spacing w:line="360" w:lineRule="auto"/>
              <w:jc w:val="center"/>
            </w:pPr>
            <w:r>
              <w:t>4</w:t>
            </w:r>
          </w:p>
        </w:tc>
        <w:tc>
          <w:tcPr>
            <w:tcW w:w="5220" w:type="dxa"/>
          </w:tcPr>
          <w:p w:rsidR="00EF0D2D" w:rsidRDefault="00B73CE2">
            <w:pPr>
              <w:tabs>
                <w:tab w:val="left" w:pos="6615"/>
              </w:tabs>
              <w:spacing w:line="360" w:lineRule="auto"/>
              <w:rPr>
                <w:b/>
              </w:rPr>
            </w:pPr>
            <w:r>
              <w:rPr>
                <w:b/>
              </w:rPr>
              <w:t>SYSTEM DESIGN</w:t>
            </w:r>
          </w:p>
        </w:tc>
        <w:tc>
          <w:tcPr>
            <w:tcW w:w="2025" w:type="dxa"/>
          </w:tcPr>
          <w:p w:rsidR="00EF0D2D" w:rsidRDefault="00B73CE2">
            <w:pPr>
              <w:tabs>
                <w:tab w:val="left" w:pos="6615"/>
              </w:tabs>
              <w:spacing w:line="360" w:lineRule="auto"/>
              <w:jc w:val="center"/>
              <w:rPr>
                <w:b/>
              </w:rPr>
            </w:pPr>
            <w:r>
              <w:rPr>
                <w:b/>
              </w:rPr>
              <w:t>6</w:t>
            </w:r>
          </w:p>
        </w:tc>
      </w:tr>
      <w:tr w:rsidR="00EF0D2D" w:rsidTr="005E3FB7">
        <w:tc>
          <w:tcPr>
            <w:tcW w:w="2505" w:type="dxa"/>
          </w:tcPr>
          <w:p w:rsidR="00EF0D2D" w:rsidRDefault="00EF0D2D">
            <w:pPr>
              <w:tabs>
                <w:tab w:val="left" w:pos="6615"/>
              </w:tabs>
              <w:spacing w:line="360" w:lineRule="auto"/>
              <w:jc w:val="center"/>
            </w:pPr>
          </w:p>
        </w:tc>
        <w:tc>
          <w:tcPr>
            <w:tcW w:w="5220" w:type="dxa"/>
          </w:tcPr>
          <w:p w:rsidR="00EF0D2D" w:rsidRDefault="00B73CE2">
            <w:pPr>
              <w:tabs>
                <w:tab w:val="left" w:pos="6615"/>
              </w:tabs>
              <w:spacing w:line="360" w:lineRule="auto"/>
            </w:pPr>
            <w:r>
              <w:t>4.1 SYSTEM ARCHITECTURE</w:t>
            </w:r>
          </w:p>
        </w:tc>
        <w:tc>
          <w:tcPr>
            <w:tcW w:w="2025" w:type="dxa"/>
          </w:tcPr>
          <w:p w:rsidR="00EF0D2D" w:rsidRDefault="00B73CE2">
            <w:pPr>
              <w:tabs>
                <w:tab w:val="left" w:pos="6615"/>
              </w:tabs>
              <w:spacing w:line="360" w:lineRule="auto"/>
              <w:jc w:val="center"/>
            </w:pPr>
            <w:r>
              <w:t>6</w:t>
            </w:r>
          </w:p>
        </w:tc>
      </w:tr>
      <w:tr w:rsidR="00EF0D2D" w:rsidTr="005E3FB7">
        <w:tc>
          <w:tcPr>
            <w:tcW w:w="2505" w:type="dxa"/>
          </w:tcPr>
          <w:p w:rsidR="00EF0D2D" w:rsidRDefault="00EF0D2D">
            <w:pPr>
              <w:tabs>
                <w:tab w:val="left" w:pos="6615"/>
              </w:tabs>
              <w:spacing w:line="360" w:lineRule="auto"/>
              <w:jc w:val="center"/>
            </w:pPr>
          </w:p>
        </w:tc>
        <w:tc>
          <w:tcPr>
            <w:tcW w:w="5220" w:type="dxa"/>
          </w:tcPr>
          <w:p w:rsidR="00EF0D2D" w:rsidRDefault="00B73CE2">
            <w:pPr>
              <w:spacing w:line="360" w:lineRule="auto"/>
              <w:jc w:val="both"/>
            </w:pPr>
            <w:r>
              <w:t>4.2 CROSS-FUNCTIONA</w:t>
            </w:r>
            <w:r w:rsidR="00937B8E">
              <w:t xml:space="preserve">L </w:t>
            </w:r>
            <w:r>
              <w:t>DIAGRAM</w:t>
            </w:r>
          </w:p>
          <w:p w:rsidR="00EF0D2D" w:rsidRDefault="00B73CE2">
            <w:pPr>
              <w:spacing w:line="360" w:lineRule="auto"/>
              <w:ind w:left="360" w:hanging="720"/>
              <w:jc w:val="both"/>
            </w:pPr>
            <w:r>
              <w:lastRenderedPageBreak/>
              <w:t>4.</w:t>
            </w:r>
          </w:p>
          <w:p w:rsidR="00EF0D2D" w:rsidRDefault="00B73CE2">
            <w:pPr>
              <w:spacing w:line="360" w:lineRule="auto"/>
              <w:ind w:left="360" w:hanging="720"/>
              <w:jc w:val="both"/>
            </w:pPr>
            <w:r>
              <w:t xml:space="preserve">4.  </w:t>
            </w:r>
            <w:r w:rsidR="00143FF2">
              <w:t xml:space="preserve"> </w:t>
            </w:r>
            <w:r>
              <w:t>4.</w:t>
            </w:r>
            <w:r w:rsidR="002D527B">
              <w:t>3</w:t>
            </w:r>
            <w:r>
              <w:t xml:space="preserve"> ENTITY RELATIONSHIP DIAGRAM</w:t>
            </w:r>
          </w:p>
          <w:p w:rsidR="00EF0D2D" w:rsidRPr="00143FF2" w:rsidRDefault="00B73CE2" w:rsidP="00143FF2">
            <w:pPr>
              <w:spacing w:line="360" w:lineRule="auto"/>
              <w:ind w:left="360" w:hanging="720"/>
              <w:jc w:val="both"/>
            </w:pPr>
            <w:r>
              <w:t>4.   4.</w:t>
            </w:r>
            <w:r w:rsidR="002D527B">
              <w:t>4</w:t>
            </w:r>
            <w:r>
              <w:t xml:space="preserve"> METHODOLOGY</w:t>
            </w:r>
          </w:p>
        </w:tc>
        <w:tc>
          <w:tcPr>
            <w:tcW w:w="2025" w:type="dxa"/>
          </w:tcPr>
          <w:p w:rsidR="00EF0D2D" w:rsidRDefault="00B73CE2" w:rsidP="00143FF2">
            <w:pPr>
              <w:tabs>
                <w:tab w:val="left" w:pos="6615"/>
              </w:tabs>
              <w:spacing w:line="360" w:lineRule="auto"/>
              <w:jc w:val="center"/>
            </w:pPr>
            <w:r>
              <w:lastRenderedPageBreak/>
              <w:t>7</w:t>
            </w:r>
          </w:p>
          <w:p w:rsidR="00143FF2" w:rsidRDefault="00143FF2">
            <w:pPr>
              <w:tabs>
                <w:tab w:val="left" w:pos="6615"/>
              </w:tabs>
              <w:spacing w:line="360" w:lineRule="auto"/>
              <w:jc w:val="center"/>
            </w:pPr>
          </w:p>
          <w:p w:rsidR="00EF0D2D" w:rsidRDefault="00B73CE2">
            <w:pPr>
              <w:tabs>
                <w:tab w:val="left" w:pos="6615"/>
              </w:tabs>
              <w:spacing w:line="360" w:lineRule="auto"/>
              <w:jc w:val="center"/>
            </w:pPr>
            <w:r>
              <w:t>9</w:t>
            </w:r>
          </w:p>
          <w:p w:rsidR="00EF0D2D" w:rsidRDefault="00B73CE2" w:rsidP="00143FF2">
            <w:pPr>
              <w:tabs>
                <w:tab w:val="left" w:pos="6615"/>
              </w:tabs>
              <w:spacing w:line="360" w:lineRule="auto"/>
              <w:jc w:val="center"/>
            </w:pPr>
            <w:r>
              <w:t>1</w:t>
            </w:r>
            <w:r w:rsidR="00143FF2">
              <w:t>0</w:t>
            </w:r>
          </w:p>
          <w:p w:rsidR="00EF0D2D" w:rsidRDefault="00EF0D2D">
            <w:pPr>
              <w:tabs>
                <w:tab w:val="left" w:pos="6615"/>
              </w:tabs>
              <w:spacing w:line="360" w:lineRule="auto"/>
              <w:jc w:val="center"/>
            </w:pPr>
          </w:p>
        </w:tc>
      </w:tr>
      <w:tr w:rsidR="00EF0D2D" w:rsidTr="005E3FB7">
        <w:tc>
          <w:tcPr>
            <w:tcW w:w="2505" w:type="dxa"/>
          </w:tcPr>
          <w:p w:rsidR="00EF0D2D" w:rsidRDefault="00B73CE2">
            <w:pPr>
              <w:tabs>
                <w:tab w:val="left" w:pos="6615"/>
              </w:tabs>
              <w:spacing w:line="360" w:lineRule="auto"/>
              <w:jc w:val="center"/>
            </w:pPr>
            <w:r>
              <w:lastRenderedPageBreak/>
              <w:t>5</w:t>
            </w:r>
          </w:p>
        </w:tc>
        <w:tc>
          <w:tcPr>
            <w:tcW w:w="5220" w:type="dxa"/>
          </w:tcPr>
          <w:p w:rsidR="00EF0D2D" w:rsidRDefault="00B73CE2">
            <w:pPr>
              <w:tabs>
                <w:tab w:val="left" w:pos="6615"/>
              </w:tabs>
              <w:spacing w:line="360" w:lineRule="auto"/>
              <w:rPr>
                <w:b/>
              </w:rPr>
            </w:pPr>
            <w:r>
              <w:rPr>
                <w:b/>
              </w:rPr>
              <w:t>IMPLEMENTATION</w:t>
            </w:r>
          </w:p>
          <w:p w:rsidR="00EF0D2D" w:rsidRDefault="00B73CE2">
            <w:pPr>
              <w:tabs>
                <w:tab w:val="left" w:pos="6615"/>
              </w:tabs>
              <w:spacing w:line="360" w:lineRule="auto"/>
            </w:pPr>
            <w:r>
              <w:t xml:space="preserve">5.1 </w:t>
            </w:r>
            <w:r w:rsidR="00937B8E">
              <w:t>OVERVIEW OF MySQL DATABASE</w:t>
            </w:r>
          </w:p>
          <w:p w:rsidR="00EF0D2D" w:rsidRDefault="00B73CE2">
            <w:pPr>
              <w:tabs>
                <w:tab w:val="left" w:pos="6615"/>
              </w:tabs>
              <w:spacing w:line="360" w:lineRule="auto"/>
            </w:pPr>
            <w:r>
              <w:t xml:space="preserve">5.2 </w:t>
            </w:r>
            <w:r w:rsidR="00937B8E">
              <w:t>OVERVIEW OF PHP</w:t>
            </w:r>
            <w:r>
              <w:t xml:space="preserve"> </w:t>
            </w:r>
          </w:p>
        </w:tc>
        <w:tc>
          <w:tcPr>
            <w:tcW w:w="2025" w:type="dxa"/>
          </w:tcPr>
          <w:p w:rsidR="00EF0D2D" w:rsidRDefault="00B73CE2">
            <w:pPr>
              <w:tabs>
                <w:tab w:val="left" w:pos="6615"/>
              </w:tabs>
              <w:spacing w:line="360" w:lineRule="auto"/>
              <w:jc w:val="center"/>
              <w:rPr>
                <w:b/>
              </w:rPr>
            </w:pPr>
            <w:r>
              <w:rPr>
                <w:b/>
              </w:rPr>
              <w:t>12</w:t>
            </w:r>
          </w:p>
          <w:p w:rsidR="00EF0D2D" w:rsidRDefault="00B73CE2">
            <w:pPr>
              <w:tabs>
                <w:tab w:val="left" w:pos="6615"/>
              </w:tabs>
              <w:spacing w:line="360" w:lineRule="auto"/>
              <w:jc w:val="center"/>
            </w:pPr>
            <w:r>
              <w:t>12</w:t>
            </w:r>
          </w:p>
          <w:p w:rsidR="00EF0D2D" w:rsidRDefault="00B73CE2">
            <w:pPr>
              <w:tabs>
                <w:tab w:val="left" w:pos="6615"/>
              </w:tabs>
              <w:spacing w:line="360" w:lineRule="auto"/>
              <w:jc w:val="center"/>
            </w:pPr>
            <w:r>
              <w:t>12</w:t>
            </w:r>
          </w:p>
          <w:p w:rsidR="00EF0D2D" w:rsidRDefault="00EF0D2D">
            <w:pPr>
              <w:tabs>
                <w:tab w:val="left" w:pos="6615"/>
              </w:tabs>
              <w:spacing w:line="360" w:lineRule="auto"/>
              <w:jc w:val="center"/>
              <w:rPr>
                <w:b/>
              </w:rPr>
            </w:pPr>
          </w:p>
        </w:tc>
      </w:tr>
      <w:tr w:rsidR="00EF0D2D" w:rsidTr="005E3FB7">
        <w:tc>
          <w:tcPr>
            <w:tcW w:w="2505" w:type="dxa"/>
          </w:tcPr>
          <w:p w:rsidR="00EF0D2D" w:rsidRDefault="00B73CE2">
            <w:pPr>
              <w:tabs>
                <w:tab w:val="left" w:pos="6615"/>
              </w:tabs>
              <w:spacing w:line="360" w:lineRule="auto"/>
              <w:jc w:val="center"/>
            </w:pPr>
            <w:r>
              <w:t>6</w:t>
            </w:r>
          </w:p>
        </w:tc>
        <w:tc>
          <w:tcPr>
            <w:tcW w:w="5220" w:type="dxa"/>
          </w:tcPr>
          <w:p w:rsidR="00EF0D2D" w:rsidRDefault="00B73CE2">
            <w:pPr>
              <w:tabs>
                <w:tab w:val="left" w:pos="6615"/>
              </w:tabs>
              <w:spacing w:line="360" w:lineRule="auto"/>
              <w:rPr>
                <w:b/>
              </w:rPr>
            </w:pPr>
            <w:r>
              <w:rPr>
                <w:b/>
              </w:rPr>
              <w:t>CONCLUSION AND FUTURE WORK</w:t>
            </w:r>
          </w:p>
          <w:p w:rsidR="00EF0D2D" w:rsidRDefault="00B73CE2">
            <w:pPr>
              <w:tabs>
                <w:tab w:val="left" w:pos="6615"/>
              </w:tabs>
              <w:spacing w:line="360" w:lineRule="auto"/>
            </w:pPr>
            <w:r>
              <w:t>6.1 CONCLUSION</w:t>
            </w:r>
          </w:p>
          <w:p w:rsidR="00EF0D2D" w:rsidRDefault="00B73CE2">
            <w:pPr>
              <w:tabs>
                <w:tab w:val="left" w:pos="6615"/>
              </w:tabs>
              <w:spacing w:line="360" w:lineRule="auto"/>
              <w:rPr>
                <w:b/>
              </w:rPr>
            </w:pPr>
            <w:r>
              <w:t>6.2 FUTURE WORK</w:t>
            </w:r>
          </w:p>
        </w:tc>
        <w:tc>
          <w:tcPr>
            <w:tcW w:w="2025" w:type="dxa"/>
          </w:tcPr>
          <w:p w:rsidR="00EF0D2D" w:rsidRDefault="00B73CE2">
            <w:pPr>
              <w:tabs>
                <w:tab w:val="left" w:pos="6615"/>
              </w:tabs>
              <w:spacing w:line="360" w:lineRule="auto"/>
              <w:jc w:val="center"/>
              <w:rPr>
                <w:b/>
              </w:rPr>
            </w:pPr>
            <w:r>
              <w:rPr>
                <w:b/>
              </w:rPr>
              <w:t>13</w:t>
            </w:r>
          </w:p>
          <w:p w:rsidR="00EF0D2D" w:rsidRDefault="00B73CE2">
            <w:pPr>
              <w:tabs>
                <w:tab w:val="left" w:pos="6615"/>
              </w:tabs>
              <w:spacing w:line="360" w:lineRule="auto"/>
              <w:jc w:val="center"/>
            </w:pPr>
            <w:r>
              <w:t>13</w:t>
            </w:r>
          </w:p>
          <w:p w:rsidR="00EF0D2D" w:rsidRDefault="00B73CE2">
            <w:pPr>
              <w:tabs>
                <w:tab w:val="left" w:pos="6615"/>
              </w:tabs>
              <w:spacing w:line="360" w:lineRule="auto"/>
              <w:jc w:val="center"/>
            </w:pPr>
            <w:r>
              <w:t>13</w:t>
            </w:r>
          </w:p>
          <w:p w:rsidR="00EF0D2D" w:rsidRDefault="00EF0D2D">
            <w:pPr>
              <w:tabs>
                <w:tab w:val="left" w:pos="6615"/>
              </w:tabs>
              <w:spacing w:line="360" w:lineRule="auto"/>
              <w:jc w:val="center"/>
              <w:rPr>
                <w:b/>
              </w:rPr>
            </w:pPr>
          </w:p>
        </w:tc>
      </w:tr>
      <w:tr w:rsidR="00EF0D2D" w:rsidTr="005E3FB7">
        <w:tc>
          <w:tcPr>
            <w:tcW w:w="2505" w:type="dxa"/>
          </w:tcPr>
          <w:p w:rsidR="00EF0D2D" w:rsidRDefault="00EF0D2D">
            <w:pPr>
              <w:tabs>
                <w:tab w:val="left" w:pos="6615"/>
              </w:tabs>
              <w:spacing w:line="360" w:lineRule="auto"/>
            </w:pPr>
          </w:p>
        </w:tc>
        <w:tc>
          <w:tcPr>
            <w:tcW w:w="5220" w:type="dxa"/>
          </w:tcPr>
          <w:p w:rsidR="00EF0D2D" w:rsidRDefault="00B73CE2">
            <w:pPr>
              <w:tabs>
                <w:tab w:val="left" w:pos="6615"/>
              </w:tabs>
              <w:spacing w:line="360" w:lineRule="auto"/>
              <w:rPr>
                <w:b/>
                <w:sz w:val="28"/>
                <w:szCs w:val="28"/>
              </w:rPr>
            </w:pPr>
            <w:r>
              <w:rPr>
                <w:b/>
              </w:rPr>
              <w:t>REFERENCES</w:t>
            </w:r>
          </w:p>
        </w:tc>
        <w:tc>
          <w:tcPr>
            <w:tcW w:w="2025" w:type="dxa"/>
          </w:tcPr>
          <w:p w:rsidR="00EF0D2D" w:rsidRDefault="00B73CE2">
            <w:pPr>
              <w:tabs>
                <w:tab w:val="left" w:pos="6615"/>
              </w:tabs>
              <w:spacing w:line="360" w:lineRule="auto"/>
              <w:jc w:val="center"/>
              <w:rPr>
                <w:b/>
              </w:rPr>
            </w:pPr>
            <w:r>
              <w:rPr>
                <w:b/>
              </w:rPr>
              <w:t>14</w:t>
            </w:r>
          </w:p>
        </w:tc>
      </w:tr>
      <w:tr w:rsidR="00EF0D2D" w:rsidTr="005E3FB7">
        <w:tc>
          <w:tcPr>
            <w:tcW w:w="2505" w:type="dxa"/>
          </w:tcPr>
          <w:p w:rsidR="00EF0D2D" w:rsidRDefault="00EF0D2D">
            <w:pPr>
              <w:tabs>
                <w:tab w:val="left" w:pos="6615"/>
              </w:tabs>
              <w:spacing w:line="360" w:lineRule="auto"/>
            </w:pPr>
          </w:p>
        </w:tc>
        <w:tc>
          <w:tcPr>
            <w:tcW w:w="5220" w:type="dxa"/>
          </w:tcPr>
          <w:p w:rsidR="00EF0D2D" w:rsidRDefault="00B73CE2">
            <w:pPr>
              <w:tabs>
                <w:tab w:val="left" w:pos="6615"/>
              </w:tabs>
              <w:spacing w:line="360" w:lineRule="auto"/>
              <w:rPr>
                <w:b/>
              </w:rPr>
            </w:pPr>
            <w:r>
              <w:rPr>
                <w:b/>
              </w:rPr>
              <w:t>APPENDIX  1 - CODE SNIPPETS</w:t>
            </w:r>
          </w:p>
          <w:p w:rsidR="00EF0D2D" w:rsidRDefault="00B73CE2">
            <w:pPr>
              <w:tabs>
                <w:tab w:val="left" w:pos="6615"/>
              </w:tabs>
              <w:spacing w:line="360" w:lineRule="auto"/>
              <w:rPr>
                <w:b/>
              </w:rPr>
            </w:pPr>
            <w:r>
              <w:rPr>
                <w:b/>
              </w:rPr>
              <w:t xml:space="preserve">APPENDIX  2 - SCREENSHOTS                       </w:t>
            </w:r>
          </w:p>
        </w:tc>
        <w:tc>
          <w:tcPr>
            <w:tcW w:w="2025" w:type="dxa"/>
          </w:tcPr>
          <w:p w:rsidR="00EF0D2D" w:rsidRDefault="00B73CE2">
            <w:pPr>
              <w:tabs>
                <w:tab w:val="left" w:pos="6615"/>
              </w:tabs>
              <w:spacing w:line="360" w:lineRule="auto"/>
              <w:jc w:val="center"/>
              <w:rPr>
                <w:b/>
              </w:rPr>
            </w:pPr>
            <w:r>
              <w:rPr>
                <w:b/>
              </w:rPr>
              <w:t>15</w:t>
            </w:r>
          </w:p>
          <w:p w:rsidR="00EF0D2D" w:rsidRDefault="00B73CE2">
            <w:pPr>
              <w:tabs>
                <w:tab w:val="left" w:pos="6615"/>
              </w:tabs>
              <w:spacing w:line="360" w:lineRule="auto"/>
              <w:jc w:val="center"/>
              <w:rPr>
                <w:b/>
              </w:rPr>
            </w:pPr>
            <w:r>
              <w:rPr>
                <w:b/>
              </w:rPr>
              <w:t>23</w:t>
            </w:r>
          </w:p>
        </w:tc>
      </w:tr>
    </w:tbl>
    <w:p w:rsidR="006145AE" w:rsidRDefault="006145AE" w:rsidP="005E3FB7">
      <w:pPr>
        <w:spacing w:line="360" w:lineRule="auto"/>
        <w:ind w:left="2880" w:firstLine="720"/>
        <w:rPr>
          <w:b/>
          <w:sz w:val="28"/>
          <w:szCs w:val="28"/>
        </w:rPr>
      </w:pPr>
    </w:p>
    <w:p w:rsidR="006145AE" w:rsidRDefault="006145AE">
      <w:pPr>
        <w:rPr>
          <w:b/>
          <w:sz w:val="28"/>
          <w:szCs w:val="28"/>
        </w:rPr>
      </w:pPr>
      <w:r>
        <w:rPr>
          <w:b/>
          <w:sz w:val="28"/>
          <w:szCs w:val="28"/>
        </w:rPr>
        <w:br w:type="page"/>
      </w:r>
    </w:p>
    <w:p w:rsidR="00457ADB" w:rsidRDefault="00457ADB" w:rsidP="006145AE">
      <w:pPr>
        <w:spacing w:line="360" w:lineRule="auto"/>
        <w:ind w:left="2880" w:firstLine="720"/>
        <w:rPr>
          <w:b/>
          <w:sz w:val="28"/>
          <w:szCs w:val="28"/>
        </w:rPr>
      </w:pPr>
    </w:p>
    <w:p w:rsidR="00457ADB" w:rsidRDefault="00457ADB" w:rsidP="006145AE">
      <w:pPr>
        <w:spacing w:line="360" w:lineRule="auto"/>
        <w:ind w:left="2880" w:firstLine="720"/>
        <w:rPr>
          <w:b/>
          <w:sz w:val="28"/>
          <w:szCs w:val="28"/>
        </w:rPr>
      </w:pPr>
    </w:p>
    <w:p w:rsidR="00457ADB" w:rsidRDefault="00457ADB" w:rsidP="006145AE">
      <w:pPr>
        <w:spacing w:line="360" w:lineRule="auto"/>
        <w:ind w:left="2880" w:firstLine="720"/>
        <w:rPr>
          <w:b/>
          <w:sz w:val="28"/>
          <w:szCs w:val="28"/>
        </w:rPr>
      </w:pPr>
    </w:p>
    <w:p w:rsidR="00EF0D2D" w:rsidRDefault="00B73CE2" w:rsidP="006145AE">
      <w:pPr>
        <w:spacing w:line="360" w:lineRule="auto"/>
        <w:ind w:left="2880" w:firstLine="720"/>
        <w:rPr>
          <w:b/>
          <w:sz w:val="28"/>
          <w:szCs w:val="28"/>
        </w:rPr>
      </w:pPr>
      <w:r>
        <w:rPr>
          <w:b/>
          <w:sz w:val="28"/>
          <w:szCs w:val="28"/>
        </w:rPr>
        <w:t xml:space="preserve">LIST OF </w:t>
      </w:r>
      <w:r w:rsidR="00B07641">
        <w:rPr>
          <w:b/>
          <w:sz w:val="28"/>
          <w:szCs w:val="28"/>
        </w:rPr>
        <w:t>FIGURES</w:t>
      </w:r>
    </w:p>
    <w:p w:rsidR="00EF0D2D" w:rsidRDefault="00EF0D2D" w:rsidP="005E3FB7">
      <w:pPr>
        <w:spacing w:line="360" w:lineRule="auto"/>
        <w:rPr>
          <w:b/>
          <w:sz w:val="28"/>
          <w:szCs w:val="28"/>
        </w:rPr>
      </w:pPr>
    </w:p>
    <w:tbl>
      <w:tblPr>
        <w:tblStyle w:val="a1"/>
        <w:tblW w:w="9615" w:type="dxa"/>
        <w:tblInd w:w="-20" w:type="dxa"/>
        <w:tblLayout w:type="fixed"/>
        <w:tblLook w:val="0600" w:firstRow="0" w:lastRow="0" w:firstColumn="0" w:lastColumn="0" w:noHBand="1" w:noVBand="1"/>
      </w:tblPr>
      <w:tblGrid>
        <w:gridCol w:w="1425"/>
        <w:gridCol w:w="5715"/>
        <w:gridCol w:w="2475"/>
      </w:tblGrid>
      <w:tr w:rsidR="00EF0D2D" w:rsidTr="005E3FB7">
        <w:tc>
          <w:tcPr>
            <w:tcW w:w="142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jc w:val="center"/>
              <w:rPr>
                <w:b/>
              </w:rPr>
            </w:pPr>
            <w:r>
              <w:rPr>
                <w:b/>
              </w:rPr>
              <w:t>FIGURE NO</w:t>
            </w:r>
          </w:p>
        </w:tc>
        <w:tc>
          <w:tcPr>
            <w:tcW w:w="571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jc w:val="center"/>
              <w:rPr>
                <w:b/>
              </w:rPr>
            </w:pPr>
            <w:r>
              <w:rPr>
                <w:b/>
              </w:rPr>
              <w:t>TITLE</w:t>
            </w:r>
          </w:p>
        </w:tc>
        <w:tc>
          <w:tcPr>
            <w:tcW w:w="247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jc w:val="center"/>
              <w:rPr>
                <w:b/>
              </w:rPr>
            </w:pPr>
            <w:r>
              <w:rPr>
                <w:b/>
              </w:rPr>
              <w:t>PAGE NO</w:t>
            </w:r>
          </w:p>
        </w:tc>
      </w:tr>
      <w:tr w:rsidR="00EF0D2D" w:rsidTr="005E3FB7">
        <w:trPr>
          <w:trHeight w:val="520"/>
        </w:trPr>
        <w:tc>
          <w:tcPr>
            <w:tcW w:w="142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jc w:val="center"/>
            </w:pPr>
            <w:r>
              <w:t>3.1</w:t>
            </w:r>
          </w:p>
        </w:tc>
        <w:tc>
          <w:tcPr>
            <w:tcW w:w="571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pPr>
            <w:r>
              <w:t xml:space="preserve">SYSTEM INFRASTRUCTURE </w:t>
            </w:r>
          </w:p>
        </w:tc>
        <w:tc>
          <w:tcPr>
            <w:tcW w:w="247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jc w:val="center"/>
            </w:pPr>
            <w:r>
              <w:t>12</w:t>
            </w:r>
          </w:p>
        </w:tc>
      </w:tr>
      <w:tr w:rsidR="00EF0D2D" w:rsidTr="005E3FB7">
        <w:tc>
          <w:tcPr>
            <w:tcW w:w="142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jc w:val="center"/>
            </w:pPr>
            <w:r>
              <w:t>4.1</w:t>
            </w:r>
          </w:p>
        </w:tc>
        <w:tc>
          <w:tcPr>
            <w:tcW w:w="571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pPr>
            <w:r>
              <w:t>SYSTEM ARCHITECTURE</w:t>
            </w:r>
          </w:p>
        </w:tc>
        <w:tc>
          <w:tcPr>
            <w:tcW w:w="247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jc w:val="center"/>
            </w:pPr>
            <w:r>
              <w:t>13</w:t>
            </w:r>
          </w:p>
        </w:tc>
      </w:tr>
      <w:tr w:rsidR="00EF0D2D" w:rsidTr="005E3FB7">
        <w:tc>
          <w:tcPr>
            <w:tcW w:w="142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jc w:val="center"/>
            </w:pPr>
            <w:r>
              <w:t>4.2</w:t>
            </w:r>
          </w:p>
        </w:tc>
        <w:tc>
          <w:tcPr>
            <w:tcW w:w="571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pPr>
            <w:r>
              <w:t>CROSS FUNCTIONAL FLOW DIAGRAM</w:t>
            </w:r>
          </w:p>
        </w:tc>
        <w:tc>
          <w:tcPr>
            <w:tcW w:w="247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jc w:val="center"/>
            </w:pPr>
            <w:r>
              <w:t>14</w:t>
            </w:r>
          </w:p>
        </w:tc>
      </w:tr>
      <w:tr w:rsidR="00EF0D2D" w:rsidTr="005E3FB7">
        <w:tc>
          <w:tcPr>
            <w:tcW w:w="142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jc w:val="center"/>
            </w:pPr>
            <w:r>
              <w:t>4.</w:t>
            </w:r>
            <w:r w:rsidR="002D527B">
              <w:t>3</w:t>
            </w:r>
          </w:p>
        </w:tc>
        <w:tc>
          <w:tcPr>
            <w:tcW w:w="5715" w:type="dxa"/>
            <w:shd w:val="clear" w:color="auto" w:fill="auto"/>
            <w:tcMar>
              <w:top w:w="100" w:type="dxa"/>
              <w:left w:w="100" w:type="dxa"/>
              <w:bottom w:w="100" w:type="dxa"/>
              <w:right w:w="100" w:type="dxa"/>
            </w:tcMar>
          </w:tcPr>
          <w:p w:rsidR="00EF0D2D" w:rsidRDefault="008C2308">
            <w:pPr>
              <w:widowControl w:val="0"/>
              <w:pBdr>
                <w:top w:val="nil"/>
                <w:left w:val="nil"/>
                <w:bottom w:val="nil"/>
                <w:right w:val="nil"/>
                <w:between w:val="nil"/>
              </w:pBdr>
            </w:pPr>
            <w:r>
              <w:t>ENTITY RELATIONSHIP</w:t>
            </w:r>
            <w:r w:rsidR="00B73CE2">
              <w:t xml:space="preserve"> DIAGRAM</w:t>
            </w:r>
          </w:p>
        </w:tc>
        <w:tc>
          <w:tcPr>
            <w:tcW w:w="2475" w:type="dxa"/>
            <w:shd w:val="clear" w:color="auto" w:fill="auto"/>
            <w:tcMar>
              <w:top w:w="100" w:type="dxa"/>
              <w:left w:w="100" w:type="dxa"/>
              <w:bottom w:w="100" w:type="dxa"/>
              <w:right w:w="100" w:type="dxa"/>
            </w:tcMar>
          </w:tcPr>
          <w:p w:rsidR="00EF0D2D" w:rsidRDefault="00B73CE2">
            <w:pPr>
              <w:widowControl w:val="0"/>
              <w:pBdr>
                <w:top w:val="nil"/>
                <w:left w:val="nil"/>
                <w:bottom w:val="nil"/>
                <w:right w:val="nil"/>
                <w:between w:val="nil"/>
              </w:pBdr>
              <w:jc w:val="center"/>
            </w:pPr>
            <w:r>
              <w:t>15</w:t>
            </w:r>
          </w:p>
        </w:tc>
      </w:tr>
    </w:tbl>
    <w:p w:rsidR="002D527B" w:rsidRDefault="002D527B" w:rsidP="002D527B">
      <w:pPr>
        <w:rPr>
          <w:b/>
          <w:sz w:val="28"/>
          <w:szCs w:val="28"/>
        </w:rPr>
      </w:pPr>
    </w:p>
    <w:p w:rsidR="002D527B" w:rsidRDefault="002D527B">
      <w:pPr>
        <w:rPr>
          <w:b/>
          <w:sz w:val="28"/>
          <w:szCs w:val="28"/>
        </w:rPr>
      </w:pPr>
      <w:r>
        <w:rPr>
          <w:b/>
          <w:sz w:val="28"/>
          <w:szCs w:val="28"/>
        </w:rPr>
        <w:br w:type="page"/>
      </w:r>
    </w:p>
    <w:p w:rsidR="00EF0D2D" w:rsidRDefault="00B73CE2" w:rsidP="002D527B">
      <w:pPr>
        <w:jc w:val="center"/>
        <w:rPr>
          <w:b/>
          <w:sz w:val="28"/>
          <w:szCs w:val="28"/>
        </w:rPr>
      </w:pPr>
      <w:r>
        <w:rPr>
          <w:b/>
          <w:sz w:val="28"/>
          <w:szCs w:val="28"/>
        </w:rPr>
        <w:lastRenderedPageBreak/>
        <w:t>LIST OF SYMBOLS,</w:t>
      </w:r>
      <w:r w:rsidR="008C2308">
        <w:rPr>
          <w:b/>
          <w:sz w:val="28"/>
          <w:szCs w:val="28"/>
        </w:rPr>
        <w:t xml:space="preserve"> </w:t>
      </w:r>
      <w:r>
        <w:rPr>
          <w:b/>
          <w:sz w:val="28"/>
          <w:szCs w:val="28"/>
        </w:rPr>
        <w:t>ABBREVIATION &amp; NOMENCLATURE</w:t>
      </w:r>
    </w:p>
    <w:p w:rsidR="00EF0D2D" w:rsidRDefault="00EF0D2D">
      <w:pPr>
        <w:jc w:val="center"/>
        <w:rPr>
          <w:b/>
        </w:rPr>
      </w:pPr>
    </w:p>
    <w:p w:rsidR="00EF0D2D" w:rsidRDefault="00EF0D2D">
      <w:pPr>
        <w:spacing w:line="360" w:lineRule="auto"/>
      </w:pPr>
    </w:p>
    <w:p w:rsidR="00EF0D2D" w:rsidRDefault="00EF0D2D">
      <w:pPr>
        <w:ind w:left="720"/>
      </w:pPr>
    </w:p>
    <w:p w:rsidR="00EF0D2D" w:rsidRDefault="00EF0D2D">
      <w:pPr>
        <w:jc w:val="center"/>
      </w:pPr>
    </w:p>
    <w:tbl>
      <w:tblPr>
        <w:tblStyle w:val="a2"/>
        <w:tblW w:w="8745" w:type="dxa"/>
        <w:jc w:val="center"/>
        <w:tblLayout w:type="fixed"/>
        <w:tblLook w:val="0600" w:firstRow="0" w:lastRow="0" w:firstColumn="0" w:lastColumn="0" w:noHBand="1" w:noVBand="1"/>
      </w:tblPr>
      <w:tblGrid>
        <w:gridCol w:w="2655"/>
        <w:gridCol w:w="6090"/>
      </w:tblGrid>
      <w:tr w:rsidR="00EF0D2D" w:rsidTr="005E3FB7">
        <w:trPr>
          <w:trHeight w:val="480"/>
          <w:jc w:val="center"/>
        </w:trPr>
        <w:tc>
          <w:tcPr>
            <w:tcW w:w="2655" w:type="dxa"/>
            <w:shd w:val="clear" w:color="auto" w:fill="auto"/>
            <w:tcMar>
              <w:top w:w="100" w:type="dxa"/>
              <w:left w:w="100" w:type="dxa"/>
              <w:bottom w:w="100" w:type="dxa"/>
              <w:right w:w="100" w:type="dxa"/>
            </w:tcMar>
          </w:tcPr>
          <w:p w:rsidR="00EF0D2D" w:rsidRDefault="000D5BC1">
            <w:pPr>
              <w:widowControl w:val="0"/>
              <w:pBdr>
                <w:top w:val="nil"/>
                <w:left w:val="nil"/>
                <w:bottom w:val="nil"/>
                <w:right w:val="nil"/>
                <w:between w:val="nil"/>
              </w:pBdr>
              <w:jc w:val="center"/>
              <w:rPr>
                <w:b/>
              </w:rPr>
            </w:pPr>
            <w:ins w:id="9" w:author="jefferson samuel" w:date="2019-04-22T10:34:00Z">
              <w:r>
                <w:rPr>
                  <w:b/>
                </w:rPr>
                <w:t>ABBREVATION</w:t>
              </w:r>
            </w:ins>
            <w:del w:id="10" w:author="jefferson samuel" w:date="2019-04-22T10:34:00Z">
              <w:r w:rsidR="00B73CE2" w:rsidDel="000D5BC1">
                <w:rPr>
                  <w:b/>
                </w:rPr>
                <w:delText>SYMBOL NO</w:delText>
              </w:r>
            </w:del>
          </w:p>
        </w:tc>
        <w:tc>
          <w:tcPr>
            <w:tcW w:w="6090" w:type="dxa"/>
            <w:shd w:val="clear" w:color="auto" w:fill="auto"/>
            <w:tcMar>
              <w:top w:w="100" w:type="dxa"/>
              <w:left w:w="100" w:type="dxa"/>
              <w:bottom w:w="100" w:type="dxa"/>
              <w:right w:w="100" w:type="dxa"/>
            </w:tcMar>
          </w:tcPr>
          <w:p w:rsidR="00EF0D2D" w:rsidRDefault="005E3FB7" w:rsidP="005E3FB7">
            <w:pPr>
              <w:widowControl w:val="0"/>
              <w:pBdr>
                <w:top w:val="nil"/>
                <w:left w:val="nil"/>
                <w:bottom w:val="nil"/>
                <w:right w:val="nil"/>
                <w:between w:val="nil"/>
              </w:pBdr>
              <w:rPr>
                <w:b/>
              </w:rPr>
            </w:pPr>
            <w:r>
              <w:rPr>
                <w:b/>
              </w:rPr>
              <w:t xml:space="preserve">                 </w:t>
            </w:r>
            <w:r w:rsidR="00B73CE2">
              <w:rPr>
                <w:b/>
              </w:rPr>
              <w:t>TITLE</w:t>
            </w:r>
          </w:p>
        </w:tc>
      </w:tr>
      <w:tr w:rsidR="00EF0D2D" w:rsidTr="005E3FB7">
        <w:trPr>
          <w:jc w:val="center"/>
        </w:trPr>
        <w:tc>
          <w:tcPr>
            <w:tcW w:w="2655" w:type="dxa"/>
            <w:shd w:val="clear" w:color="auto" w:fill="auto"/>
            <w:tcMar>
              <w:top w:w="100" w:type="dxa"/>
              <w:left w:w="100" w:type="dxa"/>
              <w:bottom w:w="100" w:type="dxa"/>
              <w:right w:w="100" w:type="dxa"/>
            </w:tcMar>
          </w:tcPr>
          <w:p w:rsidR="00EF0D2D" w:rsidRDefault="00914210">
            <w:pPr>
              <w:widowControl w:val="0"/>
              <w:pBdr>
                <w:top w:val="nil"/>
                <w:left w:val="nil"/>
                <w:bottom w:val="nil"/>
                <w:right w:val="nil"/>
                <w:between w:val="nil"/>
              </w:pBdr>
              <w:jc w:val="center"/>
            </w:pPr>
            <w:r>
              <w:t>PHP</w:t>
            </w:r>
            <w:del w:id="11" w:author="jefferson samuel" w:date="2019-04-22T10:34:00Z">
              <w:r w:rsidR="00B73CE2" w:rsidDel="000D5BC1">
                <w:delText>1</w:delText>
              </w:r>
            </w:del>
          </w:p>
        </w:tc>
        <w:tc>
          <w:tcPr>
            <w:tcW w:w="6090" w:type="dxa"/>
            <w:shd w:val="clear" w:color="auto" w:fill="auto"/>
            <w:tcMar>
              <w:top w:w="100" w:type="dxa"/>
              <w:left w:w="100" w:type="dxa"/>
              <w:bottom w:w="100" w:type="dxa"/>
              <w:right w:w="100" w:type="dxa"/>
            </w:tcMar>
          </w:tcPr>
          <w:p w:rsidR="00EF0D2D" w:rsidRDefault="00914210">
            <w:pPr>
              <w:widowControl w:val="0"/>
              <w:pBdr>
                <w:top w:val="nil"/>
                <w:left w:val="nil"/>
                <w:bottom w:val="nil"/>
                <w:right w:val="nil"/>
                <w:between w:val="nil"/>
              </w:pBdr>
            </w:pPr>
            <w:r>
              <w:t>HYPERTEXT PREPROCESSOR</w:t>
            </w:r>
          </w:p>
        </w:tc>
      </w:tr>
      <w:tr w:rsidR="00EF0D2D" w:rsidTr="005E3FB7">
        <w:trPr>
          <w:jc w:val="center"/>
        </w:trPr>
        <w:tc>
          <w:tcPr>
            <w:tcW w:w="2655" w:type="dxa"/>
            <w:shd w:val="clear" w:color="auto" w:fill="auto"/>
            <w:tcMar>
              <w:top w:w="100" w:type="dxa"/>
              <w:left w:w="100" w:type="dxa"/>
              <w:bottom w:w="100" w:type="dxa"/>
              <w:right w:w="100" w:type="dxa"/>
            </w:tcMar>
          </w:tcPr>
          <w:p w:rsidR="00EF0D2D" w:rsidRDefault="00914210">
            <w:pPr>
              <w:widowControl w:val="0"/>
              <w:pBdr>
                <w:top w:val="nil"/>
                <w:left w:val="nil"/>
                <w:bottom w:val="nil"/>
                <w:right w:val="nil"/>
                <w:between w:val="nil"/>
              </w:pBdr>
              <w:jc w:val="center"/>
            </w:pPr>
            <w:r>
              <w:t>SQL</w:t>
            </w:r>
          </w:p>
        </w:tc>
        <w:tc>
          <w:tcPr>
            <w:tcW w:w="6090" w:type="dxa"/>
            <w:shd w:val="clear" w:color="auto" w:fill="auto"/>
            <w:tcMar>
              <w:top w:w="100" w:type="dxa"/>
              <w:left w:w="100" w:type="dxa"/>
              <w:bottom w:w="100" w:type="dxa"/>
              <w:right w:w="100" w:type="dxa"/>
            </w:tcMar>
          </w:tcPr>
          <w:p w:rsidR="00EF0D2D" w:rsidRDefault="00914210">
            <w:pPr>
              <w:widowControl w:val="0"/>
              <w:pBdr>
                <w:top w:val="nil"/>
                <w:left w:val="nil"/>
                <w:bottom w:val="nil"/>
                <w:right w:val="nil"/>
                <w:between w:val="nil"/>
              </w:pBdr>
            </w:pPr>
            <w:r>
              <w:t>STRUCTURED QUERY LANGUAGE</w:t>
            </w:r>
          </w:p>
        </w:tc>
      </w:tr>
      <w:tr w:rsidR="00EF0D2D" w:rsidTr="005E3FB7">
        <w:trPr>
          <w:jc w:val="center"/>
        </w:trPr>
        <w:tc>
          <w:tcPr>
            <w:tcW w:w="2655" w:type="dxa"/>
            <w:shd w:val="clear" w:color="auto" w:fill="auto"/>
            <w:tcMar>
              <w:top w:w="100" w:type="dxa"/>
              <w:left w:w="100" w:type="dxa"/>
              <w:bottom w:w="100" w:type="dxa"/>
              <w:right w:w="100" w:type="dxa"/>
            </w:tcMar>
          </w:tcPr>
          <w:p w:rsidR="00EF0D2D" w:rsidRDefault="00914210">
            <w:pPr>
              <w:widowControl w:val="0"/>
              <w:pBdr>
                <w:top w:val="nil"/>
                <w:left w:val="nil"/>
                <w:bottom w:val="nil"/>
                <w:right w:val="nil"/>
                <w:between w:val="nil"/>
              </w:pBdr>
              <w:jc w:val="center"/>
            </w:pPr>
            <w:r>
              <w:t>HTTP</w:t>
            </w:r>
          </w:p>
        </w:tc>
        <w:tc>
          <w:tcPr>
            <w:tcW w:w="6090" w:type="dxa"/>
            <w:shd w:val="clear" w:color="auto" w:fill="auto"/>
            <w:tcMar>
              <w:top w:w="100" w:type="dxa"/>
              <w:left w:w="100" w:type="dxa"/>
              <w:bottom w:w="100" w:type="dxa"/>
              <w:right w:w="100" w:type="dxa"/>
            </w:tcMar>
          </w:tcPr>
          <w:p w:rsidR="00EF0D2D" w:rsidRDefault="00914210">
            <w:pPr>
              <w:widowControl w:val="0"/>
              <w:pBdr>
                <w:top w:val="nil"/>
                <w:left w:val="nil"/>
                <w:bottom w:val="nil"/>
                <w:right w:val="nil"/>
                <w:between w:val="nil"/>
              </w:pBdr>
            </w:pPr>
            <w:r>
              <w:t>HYPERTEXT TRANSFER PROTOCOL</w:t>
            </w:r>
          </w:p>
        </w:tc>
      </w:tr>
      <w:tr w:rsidR="00EF0D2D" w:rsidTr="005E3FB7">
        <w:trPr>
          <w:jc w:val="center"/>
        </w:trPr>
        <w:tc>
          <w:tcPr>
            <w:tcW w:w="2655" w:type="dxa"/>
            <w:shd w:val="clear" w:color="auto" w:fill="auto"/>
            <w:tcMar>
              <w:top w:w="100" w:type="dxa"/>
              <w:left w:w="100" w:type="dxa"/>
              <w:bottom w:w="100" w:type="dxa"/>
              <w:right w:w="100" w:type="dxa"/>
            </w:tcMar>
          </w:tcPr>
          <w:p w:rsidR="00EF0D2D" w:rsidRDefault="00914210">
            <w:pPr>
              <w:widowControl w:val="0"/>
              <w:pBdr>
                <w:top w:val="nil"/>
                <w:left w:val="nil"/>
                <w:bottom w:val="nil"/>
                <w:right w:val="nil"/>
                <w:between w:val="nil"/>
              </w:pBdr>
              <w:jc w:val="center"/>
            </w:pPr>
            <w:r>
              <w:t>Web app</w:t>
            </w:r>
          </w:p>
        </w:tc>
        <w:tc>
          <w:tcPr>
            <w:tcW w:w="6090" w:type="dxa"/>
            <w:shd w:val="clear" w:color="auto" w:fill="auto"/>
            <w:tcMar>
              <w:top w:w="100" w:type="dxa"/>
              <w:left w:w="100" w:type="dxa"/>
              <w:bottom w:w="100" w:type="dxa"/>
              <w:right w:w="100" w:type="dxa"/>
            </w:tcMar>
          </w:tcPr>
          <w:p w:rsidR="00EF0D2D" w:rsidRDefault="00914210">
            <w:pPr>
              <w:widowControl w:val="0"/>
              <w:pBdr>
                <w:top w:val="nil"/>
                <w:left w:val="nil"/>
                <w:bottom w:val="nil"/>
                <w:right w:val="nil"/>
                <w:between w:val="nil"/>
              </w:pBdr>
            </w:pPr>
            <w:r>
              <w:t>WEB APPLICATION</w:t>
            </w:r>
          </w:p>
        </w:tc>
      </w:tr>
    </w:tbl>
    <w:p w:rsidR="00B07641" w:rsidRDefault="00B07641" w:rsidP="00B07641">
      <w:pPr>
        <w:sectPr w:rsidR="00B07641" w:rsidSect="00B07641">
          <w:footerReference w:type="default" r:id="rId11"/>
          <w:pgSz w:w="11906" w:h="16838"/>
          <w:pgMar w:top="1440" w:right="1440" w:bottom="1440" w:left="1440" w:header="720" w:footer="1138" w:gutter="0"/>
          <w:pgNumType w:fmt="lowerRoman" w:start="2"/>
          <w:cols w:space="720"/>
          <w:docGrid w:linePitch="326"/>
        </w:sectPr>
      </w:pPr>
    </w:p>
    <w:p w:rsidR="00EF0D2D" w:rsidRDefault="00EF0D2D" w:rsidP="00B07641"/>
    <w:p w:rsidR="00EF0D2D" w:rsidRDefault="00EF0D2D">
      <w:pPr>
        <w:jc w:val="center"/>
        <w:rPr>
          <w:b/>
          <w:sz w:val="32"/>
          <w:szCs w:val="32"/>
        </w:rPr>
      </w:pPr>
    </w:p>
    <w:p w:rsidR="00EF0D2D" w:rsidRDefault="00EF0D2D" w:rsidP="00DE3CB1">
      <w:pPr>
        <w:rPr>
          <w:b/>
          <w:sz w:val="32"/>
          <w:szCs w:val="32"/>
        </w:rPr>
      </w:pPr>
    </w:p>
    <w:p w:rsidR="00EF0D2D" w:rsidRDefault="00EF0D2D" w:rsidP="005E3FB7">
      <w:pPr>
        <w:spacing w:line="360" w:lineRule="auto"/>
        <w:jc w:val="center"/>
        <w:rPr>
          <w:b/>
          <w:sz w:val="32"/>
          <w:szCs w:val="32"/>
        </w:rPr>
      </w:pPr>
    </w:p>
    <w:p w:rsidR="00EF0D2D" w:rsidRPr="005E3FB7" w:rsidRDefault="005E3FB7" w:rsidP="005E3FB7">
      <w:pPr>
        <w:spacing w:line="360" w:lineRule="auto"/>
        <w:jc w:val="center"/>
        <w:rPr>
          <w:b/>
          <w:sz w:val="28"/>
          <w:szCs w:val="28"/>
        </w:rPr>
      </w:pPr>
      <w:r w:rsidRPr="005E3FB7">
        <w:rPr>
          <w:b/>
          <w:sz w:val="28"/>
          <w:szCs w:val="28"/>
        </w:rPr>
        <w:t>CHAPTER -1</w:t>
      </w:r>
    </w:p>
    <w:p w:rsidR="00EF0D2D" w:rsidRPr="005E3FB7" w:rsidRDefault="00B73CE2" w:rsidP="005E3FB7">
      <w:pPr>
        <w:spacing w:line="360" w:lineRule="auto"/>
        <w:jc w:val="center"/>
        <w:rPr>
          <w:b/>
          <w:sz w:val="28"/>
          <w:szCs w:val="28"/>
        </w:rPr>
      </w:pPr>
      <w:r w:rsidRPr="005E3FB7">
        <w:rPr>
          <w:b/>
          <w:sz w:val="28"/>
          <w:szCs w:val="28"/>
        </w:rPr>
        <w:t xml:space="preserve"> </w:t>
      </w:r>
    </w:p>
    <w:p w:rsidR="00EF0D2D" w:rsidRPr="005E3FB7" w:rsidRDefault="00B73CE2" w:rsidP="005E3FB7">
      <w:pPr>
        <w:spacing w:line="360" w:lineRule="auto"/>
        <w:jc w:val="center"/>
        <w:rPr>
          <w:sz w:val="28"/>
          <w:szCs w:val="28"/>
        </w:rPr>
      </w:pPr>
      <w:r w:rsidRPr="005E3FB7">
        <w:rPr>
          <w:b/>
          <w:sz w:val="28"/>
          <w:szCs w:val="28"/>
        </w:rPr>
        <w:t>INTRODUCTION</w:t>
      </w:r>
    </w:p>
    <w:p w:rsidR="00EF0D2D" w:rsidRPr="005E3FB7" w:rsidRDefault="00EF0D2D" w:rsidP="005E3FB7">
      <w:pPr>
        <w:spacing w:line="360" w:lineRule="auto"/>
        <w:rPr>
          <w:sz w:val="28"/>
          <w:szCs w:val="28"/>
        </w:rPr>
      </w:pPr>
    </w:p>
    <w:p w:rsidR="00EF0D2D" w:rsidRDefault="00B73CE2" w:rsidP="005E3FB7">
      <w:pPr>
        <w:spacing w:line="360" w:lineRule="auto"/>
        <w:ind w:left="720"/>
        <w:rPr>
          <w:sz w:val="28"/>
          <w:szCs w:val="28"/>
        </w:rPr>
      </w:pPr>
      <w:r>
        <w:rPr>
          <w:b/>
          <w:sz w:val="28"/>
          <w:szCs w:val="28"/>
        </w:rPr>
        <w:t>1.1</w:t>
      </w:r>
      <w:r>
        <w:rPr>
          <w:b/>
          <w:color w:val="000000"/>
          <w:sz w:val="28"/>
          <w:szCs w:val="28"/>
        </w:rPr>
        <w:t xml:space="preserve"> OVERVIEW</w:t>
      </w:r>
      <w:del w:id="12" w:author="jefferson samuel" w:date="2019-04-22T10:34:00Z">
        <w:r w:rsidDel="000D5BC1">
          <w:rPr>
            <w:b/>
            <w:color w:val="000000"/>
            <w:sz w:val="28"/>
            <w:szCs w:val="28"/>
          </w:rPr>
          <w:delText>:</w:delText>
        </w:r>
      </w:del>
    </w:p>
    <w:p w:rsidR="00EF0D2D" w:rsidRDefault="00EF0D2D" w:rsidP="005E3FB7">
      <w:pPr>
        <w:spacing w:line="360" w:lineRule="auto"/>
        <w:rPr>
          <w:sz w:val="32"/>
          <w:szCs w:val="32"/>
        </w:rPr>
      </w:pPr>
    </w:p>
    <w:p w:rsidR="00EF0D2D" w:rsidRPr="00914210" w:rsidRDefault="00914210" w:rsidP="00914210">
      <w:pPr>
        <w:shd w:val="clear" w:color="auto" w:fill="FFFFFF"/>
        <w:spacing w:after="160" w:line="360" w:lineRule="auto"/>
        <w:ind w:left="720"/>
        <w:jc w:val="both"/>
      </w:pPr>
      <w:r>
        <w:t xml:space="preserve">This project will be a platform for marking attendance and displaying seating arrangement to the students in a convenient manner, during the University examinations. This is being developed mainly as a convenience and as a more stable, fast, easily reachable and reliable alternative to the existing system. This also saves the time of all parties involved, as there is no need to put up paper notices, if the proposed system is implemented properly. There is also no possibility of record tampering, as the staff is responsible for marking the attendance of the student. Thus, no student can </w:t>
      </w:r>
      <w:r w:rsidR="006A1139">
        <w:t>sign in place of another, proving the security of the proposed system.</w:t>
      </w:r>
    </w:p>
    <w:p w:rsidR="00EF0D2D" w:rsidRDefault="00EF0D2D" w:rsidP="005E3FB7">
      <w:pPr>
        <w:spacing w:line="360" w:lineRule="auto"/>
        <w:ind w:left="720"/>
      </w:pPr>
    </w:p>
    <w:p w:rsidR="00EF0D2D" w:rsidRDefault="00EF0D2D" w:rsidP="005E3FB7">
      <w:pPr>
        <w:spacing w:line="360" w:lineRule="auto"/>
        <w:ind w:left="720"/>
      </w:pPr>
    </w:p>
    <w:p w:rsidR="00EF0D2D" w:rsidRDefault="005E3FB7" w:rsidP="005E3FB7">
      <w:pPr>
        <w:spacing w:line="360" w:lineRule="auto"/>
        <w:ind w:left="720"/>
        <w:rPr>
          <w:sz w:val="28"/>
          <w:szCs w:val="28"/>
        </w:rPr>
      </w:pPr>
      <w:r>
        <w:rPr>
          <w:b/>
          <w:sz w:val="28"/>
          <w:szCs w:val="28"/>
        </w:rPr>
        <w:t>1.2</w:t>
      </w:r>
      <w:r w:rsidR="00B73CE2">
        <w:rPr>
          <w:b/>
          <w:sz w:val="28"/>
          <w:szCs w:val="28"/>
        </w:rPr>
        <w:t xml:space="preserve"> MOTIVATION</w:t>
      </w:r>
    </w:p>
    <w:p w:rsidR="00EF0D2D" w:rsidRDefault="00EF0D2D" w:rsidP="005E3FB7">
      <w:pPr>
        <w:spacing w:line="360" w:lineRule="auto"/>
        <w:ind w:left="720"/>
      </w:pPr>
    </w:p>
    <w:p w:rsidR="00457ADB" w:rsidRDefault="006A1139" w:rsidP="00457ADB">
      <w:pPr>
        <w:spacing w:line="360" w:lineRule="auto"/>
        <w:ind w:left="720"/>
      </w:pPr>
      <w:r>
        <w:t>We, as students</w:t>
      </w:r>
      <w:r w:rsidR="00F004E7">
        <w:t>,</w:t>
      </w:r>
      <w:r>
        <w:t xml:space="preserve"> have experienced several hardships when checking for our seating arrangements. For instance, we had our roll numbers under two different rooms, so we lost a lot of examination time finding the correct room. Getting rid of this unnecessary delay was the primary motivation of this project. </w:t>
      </w:r>
      <w:r w:rsidR="00F004E7">
        <w:t>Electronic records have the added advantage of being persistent and very difficult to tamper with. Thus, this system is also secure, stable and reliable.</w:t>
      </w:r>
    </w:p>
    <w:p w:rsidR="00457ADB" w:rsidRDefault="00457ADB">
      <w:r>
        <w:br w:type="page"/>
      </w:r>
    </w:p>
    <w:p w:rsidR="00EF0D2D" w:rsidRPr="00457ADB" w:rsidRDefault="005E3FB7" w:rsidP="00457ADB">
      <w:pPr>
        <w:spacing w:line="360" w:lineRule="auto"/>
        <w:ind w:left="720"/>
      </w:pPr>
      <w:r>
        <w:rPr>
          <w:b/>
          <w:sz w:val="28"/>
          <w:szCs w:val="28"/>
        </w:rPr>
        <w:lastRenderedPageBreak/>
        <w:t>1.3</w:t>
      </w:r>
      <w:r w:rsidR="00B73CE2">
        <w:rPr>
          <w:b/>
          <w:sz w:val="28"/>
          <w:szCs w:val="28"/>
        </w:rPr>
        <w:t xml:space="preserve"> PROBLEM DEFINITION</w:t>
      </w:r>
    </w:p>
    <w:p w:rsidR="00EF0D2D" w:rsidRDefault="00EF0D2D" w:rsidP="005E3FB7">
      <w:pPr>
        <w:spacing w:line="360" w:lineRule="auto"/>
        <w:ind w:left="720"/>
        <w:jc w:val="both"/>
      </w:pPr>
    </w:p>
    <w:p w:rsidR="00EF0D2D" w:rsidRDefault="00F004E7" w:rsidP="005E3FB7">
      <w:pPr>
        <w:spacing w:line="360" w:lineRule="auto"/>
        <w:ind w:left="720"/>
        <w:jc w:val="both"/>
      </w:pPr>
      <w:r>
        <w:t>An application must be created wherein staff are able to upload seating arrangement for examinations and a student is able to view her seating arrangement. This application must also be capable of holding the attendance records of students during examinations.</w:t>
      </w:r>
    </w:p>
    <w:p w:rsidR="00EF0D2D" w:rsidRDefault="00EF0D2D" w:rsidP="005E3FB7">
      <w:pPr>
        <w:spacing w:line="360" w:lineRule="auto"/>
        <w:ind w:left="720"/>
      </w:pPr>
    </w:p>
    <w:p w:rsidR="00F004E7" w:rsidRPr="00F004E7" w:rsidRDefault="005E3FB7" w:rsidP="00F004E7">
      <w:pPr>
        <w:spacing w:line="360" w:lineRule="auto"/>
        <w:ind w:firstLine="720"/>
        <w:rPr>
          <w:sz w:val="28"/>
          <w:szCs w:val="28"/>
        </w:rPr>
      </w:pPr>
      <w:r>
        <w:rPr>
          <w:b/>
          <w:sz w:val="28"/>
          <w:szCs w:val="28"/>
        </w:rPr>
        <w:t>1.4</w:t>
      </w:r>
      <w:r w:rsidR="00B73CE2">
        <w:rPr>
          <w:b/>
          <w:sz w:val="28"/>
          <w:szCs w:val="28"/>
        </w:rPr>
        <w:t xml:space="preserve"> GOALS AND OBJECTIVES</w:t>
      </w:r>
    </w:p>
    <w:p w:rsidR="00F004E7" w:rsidRDefault="00F004E7" w:rsidP="00E66B42">
      <w:pPr>
        <w:spacing w:line="480" w:lineRule="auto"/>
        <w:ind w:left="720"/>
        <w:rPr>
          <w:color w:val="4B4B4B"/>
        </w:rPr>
      </w:pPr>
    </w:p>
    <w:p w:rsidR="00F004E7" w:rsidRDefault="00F004E7" w:rsidP="00E66B42">
      <w:pPr>
        <w:pStyle w:val="ListParagraph"/>
        <w:numPr>
          <w:ilvl w:val="0"/>
          <w:numId w:val="19"/>
        </w:numPr>
        <w:spacing w:line="480" w:lineRule="auto"/>
        <w:rPr>
          <w:color w:val="4B4B4B"/>
        </w:rPr>
      </w:pPr>
      <w:r>
        <w:rPr>
          <w:color w:val="4B4B4B"/>
        </w:rPr>
        <w:t>To provide a stable electronic data storage system.</w:t>
      </w:r>
    </w:p>
    <w:p w:rsidR="00F004E7" w:rsidRDefault="00F004E7" w:rsidP="00E66B42">
      <w:pPr>
        <w:pStyle w:val="ListParagraph"/>
        <w:numPr>
          <w:ilvl w:val="0"/>
          <w:numId w:val="19"/>
        </w:numPr>
        <w:spacing w:line="480" w:lineRule="auto"/>
        <w:rPr>
          <w:color w:val="4B4B4B"/>
        </w:rPr>
      </w:pPr>
      <w:r>
        <w:rPr>
          <w:color w:val="4B4B4B"/>
        </w:rPr>
        <w:t>To secure the system against unauthorized access.</w:t>
      </w:r>
    </w:p>
    <w:p w:rsidR="00F004E7" w:rsidRDefault="00F004E7" w:rsidP="00E66B42">
      <w:pPr>
        <w:pStyle w:val="ListParagraph"/>
        <w:numPr>
          <w:ilvl w:val="0"/>
          <w:numId w:val="19"/>
        </w:numPr>
        <w:spacing w:line="480" w:lineRule="auto"/>
        <w:rPr>
          <w:color w:val="4B4B4B"/>
        </w:rPr>
      </w:pPr>
      <w:r>
        <w:rPr>
          <w:color w:val="4B4B4B"/>
        </w:rPr>
        <w:t>To make the system easily available for all parties involved.</w:t>
      </w:r>
    </w:p>
    <w:p w:rsidR="00F004E7" w:rsidRPr="00F004E7" w:rsidRDefault="00F004E7" w:rsidP="00E66B42">
      <w:pPr>
        <w:pStyle w:val="ListParagraph"/>
        <w:numPr>
          <w:ilvl w:val="0"/>
          <w:numId w:val="19"/>
        </w:numPr>
        <w:spacing w:line="480" w:lineRule="auto"/>
        <w:rPr>
          <w:color w:val="4B4B4B"/>
        </w:rPr>
      </w:pPr>
      <w:r>
        <w:rPr>
          <w:color w:val="4B4B4B"/>
        </w:rPr>
        <w:t>To simplify the process of conducting an examination.</w:t>
      </w:r>
    </w:p>
    <w:p w:rsidR="005E3FB7" w:rsidRPr="00F004E7" w:rsidRDefault="005E3FB7" w:rsidP="00F004E7">
      <w:pPr>
        <w:ind w:left="720"/>
        <w:rPr>
          <w:color w:val="4B4B4B"/>
        </w:rPr>
      </w:pPr>
      <w:r>
        <w:rPr>
          <w:b/>
          <w:sz w:val="28"/>
          <w:szCs w:val="28"/>
        </w:rPr>
        <w:br w:type="page"/>
      </w:r>
    </w:p>
    <w:p w:rsidR="00E66B42" w:rsidRDefault="005E3FB7" w:rsidP="00E66B42">
      <w:pPr>
        <w:ind w:left="760"/>
        <w:jc w:val="both"/>
        <w:rPr>
          <w:b/>
          <w:sz w:val="28"/>
          <w:szCs w:val="28"/>
        </w:rPr>
      </w:pPr>
      <w:r w:rsidRPr="005E3FB7">
        <w:rPr>
          <w:b/>
          <w:sz w:val="28"/>
          <w:szCs w:val="28"/>
        </w:rPr>
        <w:lastRenderedPageBreak/>
        <w:t>1.5</w:t>
      </w:r>
      <w:r w:rsidR="00B73CE2" w:rsidRPr="005E3FB7">
        <w:rPr>
          <w:b/>
          <w:sz w:val="28"/>
          <w:szCs w:val="28"/>
        </w:rPr>
        <w:t xml:space="preserve"> SCOPE AND APPLICATIONS</w:t>
      </w:r>
    </w:p>
    <w:p w:rsidR="00E66B42" w:rsidRDefault="00E66B42" w:rsidP="00E66B42">
      <w:pPr>
        <w:jc w:val="both"/>
        <w:rPr>
          <w:sz w:val="28"/>
          <w:szCs w:val="28"/>
        </w:rPr>
      </w:pPr>
    </w:p>
    <w:p w:rsidR="00DF4CC9" w:rsidRDefault="00E66B42" w:rsidP="00E66B42">
      <w:pPr>
        <w:ind w:left="810"/>
        <w:jc w:val="both"/>
        <w:rPr>
          <w:sz w:val="28"/>
          <w:szCs w:val="28"/>
        </w:rPr>
      </w:pPr>
      <w:r>
        <w:rPr>
          <w:sz w:val="28"/>
          <w:szCs w:val="28"/>
        </w:rPr>
        <w:t>This project can be implemented as a real, working product in any University for managing their attendance and seating arrangements. This can also be used by other institutions such as schools, boards of education and government institutions to simplify the process of conducting their examinations.</w:t>
      </w:r>
    </w:p>
    <w:p w:rsidR="00DF4CC9" w:rsidRDefault="00DF4CC9" w:rsidP="00E66B42">
      <w:pPr>
        <w:ind w:left="810"/>
        <w:jc w:val="both"/>
        <w:rPr>
          <w:sz w:val="28"/>
          <w:szCs w:val="28"/>
        </w:rPr>
      </w:pPr>
    </w:p>
    <w:p w:rsidR="00E66B42" w:rsidRPr="00E66B42" w:rsidRDefault="00E66B42" w:rsidP="00E66B42">
      <w:pPr>
        <w:ind w:left="810"/>
        <w:jc w:val="both"/>
        <w:rPr>
          <w:color w:val="000000"/>
        </w:rPr>
      </w:pPr>
      <w:r>
        <w:rPr>
          <w:sz w:val="28"/>
          <w:szCs w:val="28"/>
        </w:rPr>
        <w:t>The logic of this product can also be extended to provide dynamic reservation systems</w:t>
      </w:r>
      <w:r w:rsidR="00DF4CC9">
        <w:rPr>
          <w:sz w:val="28"/>
          <w:szCs w:val="28"/>
        </w:rPr>
        <w:t xml:space="preserve"> such as those for buses and trains. For example, users can reserve seats for themselves after viewing the available seats. If the reserved seats are not taken, it can be allocated to other users after confirming that the seat will remain empty.</w:t>
      </w:r>
    </w:p>
    <w:p w:rsidR="005E3FB7" w:rsidRDefault="005E3FB7" w:rsidP="00E66B42">
      <w:pPr>
        <w:rPr>
          <w:b/>
          <w:sz w:val="28"/>
          <w:szCs w:val="28"/>
        </w:rPr>
      </w:pPr>
      <w:r>
        <w:rPr>
          <w:b/>
          <w:sz w:val="28"/>
          <w:szCs w:val="28"/>
        </w:rPr>
        <w:br w:type="page"/>
      </w:r>
    </w:p>
    <w:p w:rsidR="005E3FB7" w:rsidRDefault="005E3FB7" w:rsidP="005E3FB7">
      <w:pPr>
        <w:spacing w:line="360" w:lineRule="auto"/>
        <w:ind w:left="3600" w:firstLine="720"/>
        <w:rPr>
          <w:b/>
          <w:sz w:val="28"/>
          <w:szCs w:val="28"/>
        </w:rPr>
      </w:pPr>
    </w:p>
    <w:p w:rsidR="005E3FB7" w:rsidRDefault="005E3FB7" w:rsidP="005E3FB7">
      <w:pPr>
        <w:spacing w:line="360" w:lineRule="auto"/>
        <w:ind w:left="3600" w:firstLine="720"/>
        <w:rPr>
          <w:b/>
          <w:sz w:val="28"/>
          <w:szCs w:val="28"/>
        </w:rPr>
      </w:pPr>
    </w:p>
    <w:p w:rsidR="005E3FB7" w:rsidRDefault="005E3FB7" w:rsidP="005E3FB7">
      <w:pPr>
        <w:spacing w:line="360" w:lineRule="auto"/>
        <w:ind w:left="3600" w:firstLine="720"/>
        <w:rPr>
          <w:b/>
          <w:sz w:val="28"/>
          <w:szCs w:val="28"/>
        </w:rPr>
      </w:pPr>
    </w:p>
    <w:p w:rsidR="00EF0D2D" w:rsidRDefault="00B73CE2" w:rsidP="001323F8">
      <w:pPr>
        <w:spacing w:line="360" w:lineRule="auto"/>
        <w:jc w:val="center"/>
        <w:rPr>
          <w:b/>
          <w:sz w:val="28"/>
          <w:szCs w:val="28"/>
        </w:rPr>
      </w:pPr>
      <w:r>
        <w:rPr>
          <w:b/>
          <w:sz w:val="28"/>
          <w:szCs w:val="28"/>
        </w:rPr>
        <w:t>CHAPTER -2</w:t>
      </w:r>
    </w:p>
    <w:p w:rsidR="005E3FB7" w:rsidRPr="005E3FB7" w:rsidRDefault="005E3FB7" w:rsidP="005E3FB7">
      <w:pPr>
        <w:spacing w:line="360" w:lineRule="auto"/>
        <w:ind w:left="3600" w:firstLine="720"/>
        <w:rPr>
          <w:b/>
          <w:sz w:val="28"/>
          <w:szCs w:val="28"/>
        </w:rPr>
      </w:pPr>
    </w:p>
    <w:p w:rsidR="00EF0D2D" w:rsidRDefault="00B73CE2" w:rsidP="000D5BC1">
      <w:pPr>
        <w:spacing w:line="360" w:lineRule="auto"/>
        <w:jc w:val="center"/>
        <w:rPr>
          <w:b/>
          <w:sz w:val="28"/>
          <w:szCs w:val="28"/>
        </w:rPr>
      </w:pPr>
      <w:r>
        <w:rPr>
          <w:b/>
          <w:sz w:val="28"/>
          <w:szCs w:val="28"/>
        </w:rPr>
        <w:t>LITERATURE REVIEW</w:t>
      </w:r>
    </w:p>
    <w:p w:rsidR="00EF0D2D" w:rsidRDefault="00EF0D2D" w:rsidP="005E3FB7">
      <w:pPr>
        <w:spacing w:line="360" w:lineRule="auto"/>
      </w:pPr>
    </w:p>
    <w:p w:rsidR="00EF0D2D" w:rsidRDefault="00B73CE2" w:rsidP="005E3FB7">
      <w:pPr>
        <w:spacing w:line="360" w:lineRule="auto"/>
        <w:ind w:left="720"/>
        <w:rPr>
          <w:b/>
          <w:sz w:val="28"/>
          <w:szCs w:val="28"/>
        </w:rPr>
      </w:pPr>
      <w:r>
        <w:rPr>
          <w:b/>
          <w:sz w:val="28"/>
          <w:szCs w:val="28"/>
        </w:rPr>
        <w:t>2.1 INTRODUCTION</w:t>
      </w:r>
      <w:del w:id="13" w:author="jefferson samuel" w:date="2019-04-22T10:33:00Z">
        <w:r w:rsidDel="000D5BC1">
          <w:rPr>
            <w:b/>
            <w:sz w:val="28"/>
            <w:szCs w:val="28"/>
          </w:rPr>
          <w:delText>:</w:delText>
        </w:r>
      </w:del>
    </w:p>
    <w:p w:rsidR="005E3FB7" w:rsidRDefault="005E3FB7" w:rsidP="005E3FB7">
      <w:pPr>
        <w:spacing w:line="360" w:lineRule="auto"/>
        <w:ind w:left="720"/>
        <w:rPr>
          <w:b/>
          <w:sz w:val="28"/>
          <w:szCs w:val="28"/>
        </w:rPr>
      </w:pPr>
    </w:p>
    <w:p w:rsidR="00EF0D2D" w:rsidRDefault="007A2653" w:rsidP="00F7122F">
      <w:pPr>
        <w:spacing w:line="360" w:lineRule="auto"/>
        <w:ind w:left="720"/>
        <w:rPr>
          <w:color w:val="333333"/>
          <w:highlight w:val="white"/>
        </w:rPr>
      </w:pPr>
      <w:r>
        <w:rPr>
          <w:color w:val="333333"/>
          <w:highlight w:val="white"/>
        </w:rPr>
        <w:t>This is an online application for marking</w:t>
      </w:r>
      <w:r w:rsidR="00F7122F">
        <w:rPr>
          <w:color w:val="333333"/>
          <w:highlight w:val="white"/>
        </w:rPr>
        <w:t xml:space="preserve"> </w:t>
      </w:r>
      <w:r>
        <w:rPr>
          <w:color w:val="333333"/>
          <w:highlight w:val="white"/>
        </w:rPr>
        <w:t xml:space="preserve">seating arrangement </w:t>
      </w:r>
      <w:r w:rsidR="00F7122F">
        <w:rPr>
          <w:color w:val="333333"/>
          <w:highlight w:val="white"/>
        </w:rPr>
        <w:t>through a web application. This system can also be used by the staff for marking attendance of the students. This online system is more reliable than the traditional using system.</w:t>
      </w:r>
      <w:del w:id="14" w:author="jefferson samuel" w:date="2019-04-22T10:33:00Z">
        <w:r w:rsidR="00B73CE2" w:rsidDel="000D5BC1">
          <w:rPr>
            <w:b/>
            <w:sz w:val="28"/>
            <w:szCs w:val="28"/>
            <w:highlight w:val="white"/>
          </w:rPr>
          <w:delText>:</w:delText>
        </w:r>
      </w:del>
    </w:p>
    <w:p w:rsidR="00F7122F" w:rsidRDefault="00F7122F" w:rsidP="00F7122F">
      <w:pPr>
        <w:spacing w:line="360" w:lineRule="auto"/>
        <w:ind w:left="720"/>
        <w:rPr>
          <w:color w:val="333333"/>
          <w:highlight w:val="white"/>
        </w:rPr>
      </w:pPr>
    </w:p>
    <w:p w:rsidR="000D5BC1" w:rsidRPr="00C201F5" w:rsidRDefault="00F7122F" w:rsidP="00C201F5">
      <w:pPr>
        <w:spacing w:line="360" w:lineRule="auto"/>
        <w:ind w:left="720"/>
        <w:rPr>
          <w:b/>
          <w:color w:val="333333"/>
          <w:highlight w:val="white"/>
        </w:rPr>
      </w:pPr>
      <w:r w:rsidRPr="008B5D1F">
        <w:rPr>
          <w:b/>
          <w:color w:val="333333"/>
        </w:rPr>
        <w:t>2.2 SURVEY REGARDING EXISTING IMPLEMENTATIONS OF SIMILAR SYSTEMS</w:t>
      </w:r>
    </w:p>
    <w:p w:rsidR="00EF0D2D" w:rsidRDefault="00F7122F" w:rsidP="009E2F60">
      <w:pPr>
        <w:spacing w:line="360" w:lineRule="auto"/>
        <w:ind w:left="720"/>
        <w:rPr>
          <w:color w:val="4B4B4B"/>
          <w:highlight w:val="white"/>
        </w:rPr>
      </w:pPr>
      <w:r>
        <w:rPr>
          <w:color w:val="4B4B4B"/>
          <w:highlight w:val="white"/>
        </w:rPr>
        <w:t xml:space="preserve">            </w:t>
      </w:r>
      <w:r w:rsidR="009E2F60">
        <w:rPr>
          <w:color w:val="4B4B4B"/>
          <w:highlight w:val="white"/>
        </w:rPr>
        <w:t>We carried out surveys about similar systems being implemented in colleges across</w:t>
      </w:r>
      <w:r>
        <w:rPr>
          <w:color w:val="4B4B4B"/>
          <w:highlight w:val="white"/>
        </w:rPr>
        <w:t xml:space="preserve"> Chennai,</w:t>
      </w:r>
      <w:r w:rsidR="008B5D1F">
        <w:rPr>
          <w:color w:val="4B4B4B"/>
          <w:highlight w:val="white"/>
        </w:rPr>
        <w:t xml:space="preserve"> </w:t>
      </w:r>
      <w:r>
        <w:rPr>
          <w:color w:val="4B4B4B"/>
          <w:highlight w:val="white"/>
        </w:rPr>
        <w:t>Andhra,</w:t>
      </w:r>
      <w:r w:rsidR="008B5D1F">
        <w:rPr>
          <w:color w:val="4B4B4B"/>
          <w:highlight w:val="white"/>
        </w:rPr>
        <w:t xml:space="preserve"> Punjab and Telangana.</w:t>
      </w:r>
    </w:p>
    <w:p w:rsidR="008B5D1F" w:rsidRPr="00D95C85" w:rsidRDefault="008B5D1F" w:rsidP="00D95C85">
      <w:pPr>
        <w:spacing w:line="360" w:lineRule="auto"/>
        <w:ind w:firstLine="720"/>
        <w:rPr>
          <w:b/>
          <w:color w:val="4B4B4B"/>
          <w:highlight w:val="white"/>
        </w:rPr>
      </w:pPr>
      <w:r w:rsidRPr="00D95C85">
        <w:rPr>
          <w:b/>
          <w:color w:val="4B4B4B"/>
          <w:highlight w:val="white"/>
        </w:rPr>
        <w:t>Chennai</w:t>
      </w:r>
      <w:r w:rsidR="009E2F60">
        <w:rPr>
          <w:b/>
          <w:color w:val="4B4B4B"/>
          <w:highlight w:val="white"/>
        </w:rPr>
        <w:t>:</w:t>
      </w:r>
    </w:p>
    <w:p w:rsidR="008B5D1F" w:rsidRPr="00D95C85" w:rsidRDefault="00D95C85" w:rsidP="00D95C85">
      <w:pPr>
        <w:spacing w:line="360" w:lineRule="auto"/>
        <w:ind w:left="720" w:firstLine="720"/>
        <w:rPr>
          <w:b/>
          <w:color w:val="4B4B4B"/>
          <w:highlight w:val="white"/>
        </w:rPr>
      </w:pPr>
      <w:r>
        <w:rPr>
          <w:b/>
          <w:color w:val="4B4B4B"/>
          <w:highlight w:val="white"/>
        </w:rPr>
        <w:t>Bharath University:</w:t>
      </w:r>
    </w:p>
    <w:p w:rsidR="008B5D1F" w:rsidRDefault="008B5D1F" w:rsidP="009D17FA">
      <w:pPr>
        <w:pStyle w:val="ListBullet"/>
        <w:tabs>
          <w:tab w:val="clear" w:pos="360"/>
          <w:tab w:val="num" w:pos="2520"/>
        </w:tabs>
        <w:ind w:left="2520"/>
        <w:rPr>
          <w:highlight w:val="white"/>
        </w:rPr>
      </w:pPr>
      <w:r>
        <w:rPr>
          <w:highlight w:val="white"/>
        </w:rPr>
        <w:t>For attendance they are using android app.</w:t>
      </w:r>
    </w:p>
    <w:p w:rsidR="008B5D1F" w:rsidRDefault="008B5D1F" w:rsidP="009D17FA">
      <w:pPr>
        <w:pStyle w:val="ListBullet"/>
        <w:tabs>
          <w:tab w:val="clear" w:pos="360"/>
          <w:tab w:val="num" w:pos="2520"/>
        </w:tabs>
        <w:ind w:left="2520"/>
        <w:rPr>
          <w:highlight w:val="white"/>
        </w:rPr>
      </w:pPr>
      <w:r>
        <w:rPr>
          <w:highlight w:val="white"/>
        </w:rPr>
        <w:t>For</w:t>
      </w:r>
      <w:r w:rsidR="00D95C85">
        <w:rPr>
          <w:highlight w:val="white"/>
        </w:rPr>
        <w:t xml:space="preserve"> seating arrangement of </w:t>
      </w:r>
      <w:r>
        <w:rPr>
          <w:highlight w:val="white"/>
        </w:rPr>
        <w:t>university exam</w:t>
      </w:r>
      <w:r w:rsidR="009D17FA">
        <w:rPr>
          <w:highlight w:val="white"/>
        </w:rPr>
        <w:t>,</w:t>
      </w:r>
      <w:r>
        <w:rPr>
          <w:highlight w:val="white"/>
        </w:rPr>
        <w:t xml:space="preserve"> they provide manually. </w:t>
      </w:r>
    </w:p>
    <w:p w:rsidR="008B5D1F" w:rsidRPr="00C201F5" w:rsidRDefault="00C201F5" w:rsidP="005E3FB7">
      <w:pPr>
        <w:spacing w:line="360" w:lineRule="auto"/>
        <w:rPr>
          <w:b/>
          <w:color w:val="4B4B4B"/>
          <w:highlight w:val="white"/>
        </w:rPr>
      </w:pPr>
      <w:r>
        <w:rPr>
          <w:color w:val="4B4B4B"/>
          <w:highlight w:val="white"/>
        </w:rPr>
        <w:tab/>
      </w:r>
      <w:r w:rsidR="008B5D1F">
        <w:rPr>
          <w:color w:val="4B4B4B"/>
          <w:highlight w:val="white"/>
        </w:rPr>
        <w:tab/>
      </w:r>
      <w:proofErr w:type="spellStart"/>
      <w:r>
        <w:rPr>
          <w:b/>
          <w:color w:val="4B4B4B"/>
          <w:highlight w:val="white"/>
        </w:rPr>
        <w:t>Satyabama</w:t>
      </w:r>
      <w:proofErr w:type="spellEnd"/>
      <w:r>
        <w:rPr>
          <w:b/>
          <w:color w:val="4B4B4B"/>
          <w:highlight w:val="white"/>
        </w:rPr>
        <w:t xml:space="preserve"> University:</w:t>
      </w:r>
    </w:p>
    <w:p w:rsidR="008B5D1F" w:rsidRDefault="008B5D1F" w:rsidP="009D17FA">
      <w:pPr>
        <w:pStyle w:val="ListBullet"/>
        <w:tabs>
          <w:tab w:val="clear" w:pos="360"/>
          <w:tab w:val="num" w:pos="2520"/>
        </w:tabs>
        <w:ind w:left="2520"/>
        <w:rPr>
          <w:highlight w:val="white"/>
        </w:rPr>
      </w:pPr>
      <w:r>
        <w:rPr>
          <w:highlight w:val="white"/>
        </w:rPr>
        <w:t>For attendance they are taking manually.</w:t>
      </w:r>
    </w:p>
    <w:p w:rsidR="008B5D1F" w:rsidRDefault="008B5D1F" w:rsidP="009D17FA">
      <w:pPr>
        <w:pStyle w:val="ListBullet"/>
        <w:tabs>
          <w:tab w:val="clear" w:pos="360"/>
          <w:tab w:val="num" w:pos="2520"/>
        </w:tabs>
        <w:ind w:left="2520"/>
        <w:rPr>
          <w:highlight w:val="white"/>
        </w:rPr>
      </w:pPr>
      <w:r>
        <w:rPr>
          <w:highlight w:val="white"/>
        </w:rPr>
        <w:t xml:space="preserve">For </w:t>
      </w:r>
      <w:r w:rsidR="00D95C85">
        <w:rPr>
          <w:highlight w:val="white"/>
        </w:rPr>
        <w:t xml:space="preserve">seating arrangement of </w:t>
      </w:r>
      <w:r>
        <w:rPr>
          <w:highlight w:val="white"/>
        </w:rPr>
        <w:t>university exam</w:t>
      </w:r>
      <w:r w:rsidR="009D17FA">
        <w:rPr>
          <w:highlight w:val="white"/>
        </w:rPr>
        <w:t>,</w:t>
      </w:r>
      <w:r>
        <w:rPr>
          <w:highlight w:val="white"/>
        </w:rPr>
        <w:t xml:space="preserve"> they provide </w:t>
      </w:r>
      <w:r w:rsidR="00D95C85">
        <w:rPr>
          <w:highlight w:val="white"/>
        </w:rPr>
        <w:t>manually.</w:t>
      </w:r>
    </w:p>
    <w:p w:rsidR="00D95C85" w:rsidRPr="00C201F5" w:rsidRDefault="00D95C85" w:rsidP="005E3FB7">
      <w:pPr>
        <w:spacing w:line="360" w:lineRule="auto"/>
        <w:rPr>
          <w:b/>
          <w:color w:val="4B4B4B"/>
          <w:highlight w:val="white"/>
        </w:rPr>
      </w:pPr>
      <w:r>
        <w:rPr>
          <w:color w:val="4B4B4B"/>
          <w:highlight w:val="white"/>
        </w:rPr>
        <w:tab/>
        <w:t xml:space="preserve">    </w:t>
      </w:r>
      <w:r w:rsidR="00C201F5">
        <w:rPr>
          <w:color w:val="4B4B4B"/>
          <w:highlight w:val="white"/>
        </w:rPr>
        <w:tab/>
      </w:r>
      <w:r w:rsidRPr="00C201F5">
        <w:rPr>
          <w:b/>
          <w:color w:val="4B4B4B"/>
          <w:highlight w:val="white"/>
        </w:rPr>
        <w:t>SRM University</w:t>
      </w:r>
      <w:r w:rsidR="00C201F5">
        <w:rPr>
          <w:b/>
          <w:color w:val="4B4B4B"/>
          <w:highlight w:val="white"/>
        </w:rPr>
        <w:t>:</w:t>
      </w:r>
    </w:p>
    <w:p w:rsidR="00D95C85" w:rsidRDefault="00D95C85" w:rsidP="009D17FA">
      <w:pPr>
        <w:pStyle w:val="ListBullet"/>
        <w:tabs>
          <w:tab w:val="clear" w:pos="360"/>
          <w:tab w:val="num" w:pos="2520"/>
        </w:tabs>
        <w:ind w:left="2520"/>
        <w:rPr>
          <w:highlight w:val="white"/>
        </w:rPr>
      </w:pPr>
      <w:r>
        <w:rPr>
          <w:highlight w:val="white"/>
        </w:rPr>
        <w:t>For attendance they are providing manually.</w:t>
      </w:r>
    </w:p>
    <w:p w:rsidR="00D95C85" w:rsidRDefault="00D95C85" w:rsidP="009D17FA">
      <w:pPr>
        <w:pStyle w:val="ListBullet"/>
        <w:tabs>
          <w:tab w:val="clear" w:pos="360"/>
          <w:tab w:val="num" w:pos="2520"/>
        </w:tabs>
        <w:ind w:left="2520"/>
        <w:rPr>
          <w:highlight w:val="white"/>
        </w:rPr>
      </w:pPr>
      <w:r>
        <w:rPr>
          <w:highlight w:val="white"/>
        </w:rPr>
        <w:t>For seating arrangement of university exam</w:t>
      </w:r>
      <w:r w:rsidR="009D17FA">
        <w:rPr>
          <w:highlight w:val="white"/>
        </w:rPr>
        <w:t>,</w:t>
      </w:r>
      <w:r>
        <w:rPr>
          <w:highlight w:val="white"/>
        </w:rPr>
        <w:t xml:space="preserve"> they are using website.</w:t>
      </w:r>
    </w:p>
    <w:p w:rsidR="00D95C85" w:rsidRPr="00C201F5" w:rsidRDefault="00D95C85" w:rsidP="005E3FB7">
      <w:pPr>
        <w:spacing w:line="360" w:lineRule="auto"/>
        <w:rPr>
          <w:b/>
          <w:color w:val="4B4B4B"/>
          <w:highlight w:val="white"/>
        </w:rPr>
      </w:pPr>
      <w:r>
        <w:rPr>
          <w:color w:val="4B4B4B"/>
          <w:highlight w:val="white"/>
        </w:rPr>
        <w:t xml:space="preserve">            </w:t>
      </w:r>
      <w:r w:rsidRPr="00C201F5">
        <w:rPr>
          <w:b/>
          <w:color w:val="4B4B4B"/>
          <w:highlight w:val="white"/>
        </w:rPr>
        <w:t>Andhra</w:t>
      </w:r>
      <w:r w:rsidR="009E2F60">
        <w:rPr>
          <w:b/>
          <w:color w:val="4B4B4B"/>
          <w:highlight w:val="white"/>
        </w:rPr>
        <w:t>:</w:t>
      </w:r>
    </w:p>
    <w:p w:rsidR="00D95C85" w:rsidRDefault="00D95C85" w:rsidP="005E3FB7">
      <w:pPr>
        <w:spacing w:line="360" w:lineRule="auto"/>
        <w:rPr>
          <w:color w:val="4B4B4B"/>
          <w:highlight w:val="white"/>
        </w:rPr>
      </w:pPr>
      <w:r>
        <w:rPr>
          <w:color w:val="4B4B4B"/>
          <w:highlight w:val="white"/>
        </w:rPr>
        <w:tab/>
      </w:r>
      <w:r w:rsidR="00C201F5">
        <w:rPr>
          <w:color w:val="4B4B4B"/>
          <w:highlight w:val="white"/>
        </w:rPr>
        <w:tab/>
      </w:r>
      <w:r w:rsidRPr="00D95C85">
        <w:rPr>
          <w:b/>
          <w:color w:val="4B4B4B"/>
          <w:highlight w:val="white"/>
        </w:rPr>
        <w:t xml:space="preserve">Sri </w:t>
      </w:r>
      <w:proofErr w:type="spellStart"/>
      <w:r w:rsidRPr="00D95C85">
        <w:rPr>
          <w:b/>
          <w:color w:val="4B4B4B"/>
          <w:highlight w:val="white"/>
        </w:rPr>
        <w:t>Venkateswara</w:t>
      </w:r>
      <w:proofErr w:type="spellEnd"/>
      <w:r w:rsidR="00536459">
        <w:rPr>
          <w:b/>
          <w:color w:val="4B4B4B"/>
          <w:highlight w:val="white"/>
        </w:rPr>
        <w:t xml:space="preserve"> </w:t>
      </w:r>
      <w:r w:rsidRPr="00D95C85">
        <w:rPr>
          <w:b/>
          <w:color w:val="4B4B4B"/>
          <w:highlight w:val="white"/>
        </w:rPr>
        <w:t>University</w:t>
      </w:r>
      <w:r w:rsidR="00D07B75">
        <w:rPr>
          <w:b/>
          <w:color w:val="4B4B4B"/>
          <w:highlight w:val="white"/>
        </w:rPr>
        <w:t>:</w:t>
      </w:r>
    </w:p>
    <w:p w:rsidR="00D95C85" w:rsidRPr="00782E55" w:rsidRDefault="00D95C85" w:rsidP="009D17FA">
      <w:pPr>
        <w:pStyle w:val="ListParagraph"/>
        <w:numPr>
          <w:ilvl w:val="0"/>
          <w:numId w:val="23"/>
        </w:numPr>
        <w:rPr>
          <w:color w:val="4B4B4B"/>
          <w:highlight w:val="white"/>
        </w:rPr>
      </w:pPr>
      <w:r w:rsidRPr="00782E55">
        <w:rPr>
          <w:color w:val="4B4B4B"/>
          <w:highlight w:val="white"/>
        </w:rPr>
        <w:t>For attendance they are providing manually.</w:t>
      </w:r>
    </w:p>
    <w:p w:rsidR="00D95C85" w:rsidRPr="00782E55" w:rsidRDefault="00D95C85" w:rsidP="009D17FA">
      <w:pPr>
        <w:pStyle w:val="ListParagraph"/>
        <w:numPr>
          <w:ilvl w:val="0"/>
          <w:numId w:val="23"/>
        </w:numPr>
        <w:rPr>
          <w:color w:val="4B4B4B"/>
          <w:highlight w:val="white"/>
        </w:rPr>
      </w:pPr>
      <w:r w:rsidRPr="00782E55">
        <w:rPr>
          <w:color w:val="4B4B4B"/>
          <w:highlight w:val="white"/>
        </w:rPr>
        <w:t>For seating arrangement of university exam</w:t>
      </w:r>
      <w:r w:rsidR="009D17FA">
        <w:rPr>
          <w:color w:val="4B4B4B"/>
          <w:highlight w:val="white"/>
        </w:rPr>
        <w:t>,</w:t>
      </w:r>
      <w:r w:rsidRPr="00782E55">
        <w:rPr>
          <w:color w:val="4B4B4B"/>
          <w:highlight w:val="white"/>
        </w:rPr>
        <w:t xml:space="preserve"> they are providin</w:t>
      </w:r>
      <w:r w:rsidR="00782E55" w:rsidRPr="00782E55">
        <w:rPr>
          <w:color w:val="4B4B4B"/>
          <w:highlight w:val="white"/>
        </w:rPr>
        <w:t xml:space="preserve">g </w:t>
      </w:r>
      <w:r w:rsidRPr="00782E55">
        <w:rPr>
          <w:color w:val="4B4B4B"/>
          <w:highlight w:val="white"/>
        </w:rPr>
        <w:t>manually.</w:t>
      </w:r>
    </w:p>
    <w:p w:rsidR="00536459" w:rsidRDefault="00536459" w:rsidP="00536459">
      <w:pPr>
        <w:spacing w:line="360" w:lineRule="auto"/>
        <w:rPr>
          <w:b/>
          <w:color w:val="4B4B4B"/>
          <w:highlight w:val="white"/>
        </w:rPr>
      </w:pPr>
      <w:r>
        <w:rPr>
          <w:color w:val="4B4B4B"/>
          <w:highlight w:val="white"/>
        </w:rPr>
        <w:lastRenderedPageBreak/>
        <w:tab/>
      </w:r>
      <w:r>
        <w:rPr>
          <w:b/>
          <w:color w:val="4B4B4B"/>
          <w:highlight w:val="white"/>
        </w:rPr>
        <w:t>Telangana</w:t>
      </w:r>
      <w:r w:rsidR="00782E55">
        <w:rPr>
          <w:b/>
          <w:color w:val="4B4B4B"/>
          <w:highlight w:val="white"/>
        </w:rPr>
        <w:t>:</w:t>
      </w:r>
    </w:p>
    <w:p w:rsidR="00536459" w:rsidRDefault="00536459" w:rsidP="00536459">
      <w:pPr>
        <w:spacing w:line="360" w:lineRule="auto"/>
        <w:rPr>
          <w:b/>
          <w:color w:val="4B4B4B"/>
        </w:rPr>
      </w:pPr>
      <w:r>
        <w:rPr>
          <w:b/>
          <w:color w:val="4B4B4B"/>
          <w:highlight w:val="white"/>
        </w:rPr>
        <w:tab/>
      </w:r>
      <w:r>
        <w:rPr>
          <w:b/>
          <w:color w:val="4B4B4B"/>
          <w:highlight w:val="white"/>
        </w:rPr>
        <w:tab/>
      </w:r>
      <w:r w:rsidRPr="00782E55">
        <w:rPr>
          <w:b/>
          <w:color w:val="4B4B4B"/>
          <w:szCs w:val="28"/>
        </w:rPr>
        <w:t>Osmania</w:t>
      </w:r>
      <w:r w:rsidRPr="00782E55">
        <w:rPr>
          <w:b/>
          <w:color w:val="4B4B4B"/>
          <w:sz w:val="22"/>
        </w:rPr>
        <w:t xml:space="preserve"> </w:t>
      </w:r>
      <w:r w:rsidR="00782E55">
        <w:rPr>
          <w:b/>
          <w:color w:val="4B4B4B"/>
        </w:rPr>
        <w:t>U</w:t>
      </w:r>
      <w:r w:rsidRPr="00536459">
        <w:rPr>
          <w:b/>
          <w:color w:val="4B4B4B"/>
        </w:rPr>
        <w:t>niversity</w:t>
      </w:r>
      <w:r w:rsidR="00782E55">
        <w:rPr>
          <w:b/>
          <w:color w:val="4B4B4B"/>
        </w:rPr>
        <w:t>:</w:t>
      </w:r>
    </w:p>
    <w:p w:rsidR="00536459" w:rsidRPr="00782E55" w:rsidRDefault="00536459" w:rsidP="00782E55">
      <w:pPr>
        <w:pStyle w:val="ListParagraph"/>
        <w:numPr>
          <w:ilvl w:val="0"/>
          <w:numId w:val="23"/>
        </w:numPr>
        <w:spacing w:line="360" w:lineRule="auto"/>
        <w:rPr>
          <w:color w:val="4B4B4B"/>
        </w:rPr>
      </w:pPr>
      <w:r w:rsidRPr="00782E55">
        <w:rPr>
          <w:color w:val="4B4B4B"/>
        </w:rPr>
        <w:t>For both they are using manual process.</w:t>
      </w:r>
    </w:p>
    <w:p w:rsidR="00536459" w:rsidRDefault="00536459" w:rsidP="00536459">
      <w:pPr>
        <w:spacing w:line="360" w:lineRule="auto"/>
        <w:rPr>
          <w:b/>
          <w:color w:val="4B4B4B"/>
        </w:rPr>
      </w:pPr>
      <w:r>
        <w:rPr>
          <w:b/>
          <w:color w:val="4B4B4B"/>
        </w:rPr>
        <w:tab/>
        <w:t>Punjab</w:t>
      </w:r>
      <w:r w:rsidR="00782E55">
        <w:rPr>
          <w:b/>
          <w:color w:val="4B4B4B"/>
        </w:rPr>
        <w:t>:</w:t>
      </w:r>
    </w:p>
    <w:p w:rsidR="00536459" w:rsidRDefault="00536459" w:rsidP="00536459">
      <w:pPr>
        <w:spacing w:line="360" w:lineRule="auto"/>
        <w:rPr>
          <w:b/>
          <w:color w:val="4B4B4B"/>
        </w:rPr>
      </w:pPr>
      <w:r>
        <w:rPr>
          <w:b/>
          <w:color w:val="4B4B4B"/>
        </w:rPr>
        <w:tab/>
      </w:r>
      <w:r>
        <w:rPr>
          <w:b/>
          <w:color w:val="4B4B4B"/>
        </w:rPr>
        <w:tab/>
        <w:t>LPU</w:t>
      </w:r>
      <w:r w:rsidR="00782E55">
        <w:rPr>
          <w:b/>
          <w:color w:val="4B4B4B"/>
        </w:rPr>
        <w:t>:</w:t>
      </w:r>
    </w:p>
    <w:p w:rsidR="00536459" w:rsidRPr="00782E55" w:rsidRDefault="00536459" w:rsidP="00782E55">
      <w:pPr>
        <w:pStyle w:val="ListParagraph"/>
        <w:numPr>
          <w:ilvl w:val="0"/>
          <w:numId w:val="23"/>
        </w:numPr>
        <w:spacing w:line="360" w:lineRule="auto"/>
        <w:rPr>
          <w:color w:val="4B4B4B"/>
        </w:rPr>
      </w:pPr>
      <w:r w:rsidRPr="00782E55">
        <w:rPr>
          <w:color w:val="4B4B4B"/>
        </w:rPr>
        <w:t>For both they are using android application and college website.</w:t>
      </w:r>
    </w:p>
    <w:p w:rsidR="005057AC" w:rsidRDefault="005057AC" w:rsidP="00536459">
      <w:pPr>
        <w:spacing w:line="360" w:lineRule="auto"/>
        <w:rPr>
          <w:b/>
          <w:color w:val="4B4B4B"/>
        </w:rPr>
      </w:pPr>
    </w:p>
    <w:p w:rsidR="005057AC" w:rsidRPr="00457ADB" w:rsidRDefault="005057AC" w:rsidP="005057AC">
      <w:pPr>
        <w:spacing w:line="360" w:lineRule="auto"/>
        <w:ind w:left="720"/>
        <w:rPr>
          <w:color w:val="333333"/>
          <w:highlight w:val="white"/>
        </w:rPr>
      </w:pPr>
      <w:r>
        <w:rPr>
          <w:b/>
          <w:color w:val="333333"/>
          <w:sz w:val="28"/>
          <w:szCs w:val="28"/>
          <w:highlight w:val="white"/>
        </w:rPr>
        <w:t>2. SUMMARY</w:t>
      </w:r>
    </w:p>
    <w:p w:rsidR="005057AC" w:rsidRDefault="005057AC" w:rsidP="005057AC">
      <w:pPr>
        <w:spacing w:line="360" w:lineRule="auto"/>
        <w:ind w:left="720"/>
        <w:rPr>
          <w:b/>
          <w:color w:val="333333"/>
          <w:sz w:val="28"/>
          <w:szCs w:val="28"/>
          <w:highlight w:val="white"/>
        </w:rPr>
      </w:pPr>
    </w:p>
    <w:p w:rsidR="00EF0D2D" w:rsidRPr="00765E84" w:rsidRDefault="005057AC" w:rsidP="00765E84">
      <w:pPr>
        <w:spacing w:line="360" w:lineRule="auto"/>
        <w:ind w:left="720"/>
        <w:rPr>
          <w:color w:val="333333"/>
          <w:highlight w:val="white"/>
        </w:rPr>
      </w:pPr>
      <w:r>
        <w:rPr>
          <w:color w:val="333333"/>
          <w:highlight w:val="white"/>
        </w:rPr>
        <w:t xml:space="preserve">The above paper discusses the previous work done by the other researchers in the field of online seating </w:t>
      </w:r>
      <w:r w:rsidR="00400B89">
        <w:rPr>
          <w:color w:val="333333"/>
          <w:highlight w:val="white"/>
        </w:rPr>
        <w:t>arrangement,</w:t>
      </w:r>
      <w:r>
        <w:rPr>
          <w:color w:val="333333"/>
          <w:highlight w:val="white"/>
        </w:rPr>
        <w:t xml:space="preserve"> attendance and implementation. Each paper attempts to solve different aspects of the problem by combining and implementing new algorithms etc.,</w:t>
      </w:r>
      <w:bookmarkStart w:id="15" w:name="_14mgxbinp4a4" w:colFirst="0" w:colLast="0"/>
      <w:bookmarkEnd w:id="15"/>
    </w:p>
    <w:p w:rsidR="005E3FB7" w:rsidRDefault="005E3FB7" w:rsidP="005E3FB7">
      <w:pPr>
        <w:spacing w:line="360" w:lineRule="auto"/>
        <w:rPr>
          <w:b/>
          <w:sz w:val="32"/>
          <w:szCs w:val="32"/>
        </w:rPr>
      </w:pPr>
      <w:r>
        <w:rPr>
          <w:b/>
          <w:sz w:val="32"/>
          <w:szCs w:val="32"/>
        </w:rPr>
        <w:br w:type="page"/>
      </w:r>
    </w:p>
    <w:p w:rsidR="005E3FB7" w:rsidRDefault="005E3FB7" w:rsidP="005E3FB7">
      <w:pPr>
        <w:spacing w:line="360" w:lineRule="auto"/>
        <w:jc w:val="center"/>
        <w:rPr>
          <w:b/>
          <w:sz w:val="32"/>
          <w:szCs w:val="32"/>
        </w:rPr>
      </w:pPr>
    </w:p>
    <w:p w:rsidR="005E3FB7" w:rsidRDefault="005E3FB7" w:rsidP="005E3FB7">
      <w:pPr>
        <w:spacing w:line="360" w:lineRule="auto"/>
        <w:jc w:val="center"/>
        <w:rPr>
          <w:b/>
          <w:sz w:val="32"/>
          <w:szCs w:val="32"/>
        </w:rPr>
      </w:pPr>
    </w:p>
    <w:p w:rsidR="005E3FB7" w:rsidRDefault="005E3FB7" w:rsidP="005E3FB7">
      <w:pPr>
        <w:spacing w:line="360" w:lineRule="auto"/>
        <w:jc w:val="center"/>
        <w:rPr>
          <w:b/>
          <w:sz w:val="32"/>
          <w:szCs w:val="32"/>
        </w:rPr>
      </w:pPr>
    </w:p>
    <w:p w:rsidR="00EF0D2D" w:rsidRPr="009C231F" w:rsidRDefault="00B73CE2" w:rsidP="005E3FB7">
      <w:pPr>
        <w:spacing w:line="360" w:lineRule="auto"/>
        <w:jc w:val="center"/>
        <w:rPr>
          <w:b/>
          <w:sz w:val="28"/>
          <w:szCs w:val="28"/>
        </w:rPr>
      </w:pPr>
      <w:r w:rsidRPr="009C231F">
        <w:rPr>
          <w:b/>
          <w:sz w:val="28"/>
          <w:szCs w:val="28"/>
        </w:rPr>
        <w:t>CHAPTER -3</w:t>
      </w:r>
    </w:p>
    <w:p w:rsidR="00EF0D2D" w:rsidRDefault="00EF0D2D" w:rsidP="005E3FB7">
      <w:pPr>
        <w:spacing w:line="360" w:lineRule="auto"/>
      </w:pPr>
    </w:p>
    <w:p w:rsidR="00EF0D2D" w:rsidRPr="009C231F" w:rsidRDefault="00B73CE2" w:rsidP="005E3FB7">
      <w:pPr>
        <w:spacing w:line="360" w:lineRule="auto"/>
        <w:jc w:val="center"/>
        <w:rPr>
          <w:sz w:val="28"/>
          <w:szCs w:val="28"/>
        </w:rPr>
      </w:pPr>
      <w:r w:rsidRPr="009C231F">
        <w:rPr>
          <w:b/>
          <w:sz w:val="28"/>
          <w:szCs w:val="28"/>
        </w:rPr>
        <w:t xml:space="preserve">3. PROJECT REQUIREMENT ANALYSIS </w:t>
      </w:r>
    </w:p>
    <w:p w:rsidR="00EF0D2D" w:rsidRPr="001323F8" w:rsidRDefault="00EF0D2D" w:rsidP="005E3FB7">
      <w:pPr>
        <w:spacing w:line="360" w:lineRule="auto"/>
        <w:rPr>
          <w:sz w:val="28"/>
          <w:szCs w:val="28"/>
        </w:rPr>
      </w:pPr>
    </w:p>
    <w:p w:rsidR="00EF0D2D" w:rsidRPr="001323F8" w:rsidRDefault="00B73CE2" w:rsidP="005E3FB7">
      <w:pPr>
        <w:spacing w:line="360" w:lineRule="auto"/>
        <w:ind w:left="720"/>
        <w:rPr>
          <w:sz w:val="28"/>
          <w:szCs w:val="28"/>
        </w:rPr>
      </w:pPr>
      <w:r w:rsidRPr="001323F8">
        <w:rPr>
          <w:sz w:val="28"/>
          <w:szCs w:val="28"/>
        </w:rPr>
        <w:t xml:space="preserve"> </w:t>
      </w:r>
      <w:r w:rsidRPr="001323F8">
        <w:rPr>
          <w:b/>
          <w:sz w:val="28"/>
          <w:szCs w:val="28"/>
        </w:rPr>
        <w:t>3.1 PROJECT REQUIREMENT</w:t>
      </w:r>
    </w:p>
    <w:p w:rsidR="00EF0D2D" w:rsidRDefault="00EF0D2D" w:rsidP="005E3FB7">
      <w:pPr>
        <w:spacing w:line="360" w:lineRule="auto"/>
        <w:ind w:left="720" w:firstLine="720"/>
      </w:pPr>
    </w:p>
    <w:p w:rsidR="00EF0D2D" w:rsidRDefault="009C231F" w:rsidP="009C231F">
      <w:pPr>
        <w:spacing w:line="360" w:lineRule="auto"/>
        <w:ind w:firstLine="720"/>
        <w:rPr>
          <w:b/>
        </w:rPr>
      </w:pPr>
      <w:r>
        <w:rPr>
          <w:b/>
        </w:rPr>
        <w:t xml:space="preserve">      </w:t>
      </w:r>
      <w:r w:rsidR="00B73CE2">
        <w:rPr>
          <w:b/>
        </w:rPr>
        <w:t>3.1.1</w:t>
      </w:r>
      <w:r w:rsidR="00B73CE2">
        <w:rPr>
          <w:b/>
          <w:color w:val="000000"/>
        </w:rPr>
        <w:t xml:space="preserve"> </w:t>
      </w:r>
      <w:r w:rsidR="00B73CE2">
        <w:rPr>
          <w:b/>
        </w:rPr>
        <w:t>Software Requirement</w:t>
      </w:r>
    </w:p>
    <w:p w:rsidR="00EF0D2D" w:rsidRDefault="00B73CE2" w:rsidP="005E3FB7">
      <w:pPr>
        <w:numPr>
          <w:ilvl w:val="1"/>
          <w:numId w:val="1"/>
        </w:numPr>
        <w:spacing w:line="360" w:lineRule="auto"/>
      </w:pPr>
      <w:r>
        <w:t xml:space="preserve">Programming Language: </w:t>
      </w:r>
      <w:r w:rsidR="006C30DC">
        <w:t>PHP, JavaScript, SQL</w:t>
      </w:r>
    </w:p>
    <w:p w:rsidR="00EF0D2D" w:rsidRDefault="00B73CE2" w:rsidP="005E3FB7">
      <w:pPr>
        <w:numPr>
          <w:ilvl w:val="1"/>
          <w:numId w:val="1"/>
        </w:numPr>
        <w:spacing w:line="360" w:lineRule="auto"/>
      </w:pPr>
      <w:r>
        <w:t xml:space="preserve">Front–End: </w:t>
      </w:r>
      <w:r w:rsidR="006C30DC">
        <w:t>HTML, CSS</w:t>
      </w:r>
    </w:p>
    <w:p w:rsidR="00EF0D2D" w:rsidRDefault="00B73CE2" w:rsidP="005E3FB7">
      <w:pPr>
        <w:numPr>
          <w:ilvl w:val="1"/>
          <w:numId w:val="1"/>
        </w:numPr>
        <w:spacing w:line="360" w:lineRule="auto"/>
      </w:pPr>
      <w:r>
        <w:t>Data</w:t>
      </w:r>
      <w:r w:rsidR="006C30DC">
        <w:t>b</w:t>
      </w:r>
      <w:r>
        <w:t xml:space="preserve">ase: </w:t>
      </w:r>
      <w:r w:rsidR="006C30DC">
        <w:t>MySQL Database</w:t>
      </w:r>
    </w:p>
    <w:p w:rsidR="00EF0D2D" w:rsidRDefault="00B73CE2" w:rsidP="005E3FB7">
      <w:pPr>
        <w:numPr>
          <w:ilvl w:val="1"/>
          <w:numId w:val="1"/>
        </w:numPr>
        <w:spacing w:line="360" w:lineRule="auto"/>
      </w:pPr>
      <w:r>
        <w:t xml:space="preserve">IDE: </w:t>
      </w:r>
      <w:r w:rsidR="006C30DC">
        <w:t>Sublime Text Editor</w:t>
      </w:r>
    </w:p>
    <w:p w:rsidR="00EF0D2D" w:rsidRDefault="00B73CE2" w:rsidP="005E3FB7">
      <w:pPr>
        <w:numPr>
          <w:ilvl w:val="1"/>
          <w:numId w:val="1"/>
        </w:numPr>
        <w:spacing w:line="360" w:lineRule="auto"/>
      </w:pPr>
      <w:r>
        <w:t xml:space="preserve">Web Server: </w:t>
      </w:r>
      <w:r w:rsidR="006C30DC">
        <w:t>Apache HTTP Server</w:t>
      </w:r>
    </w:p>
    <w:p w:rsidR="00EF0D2D" w:rsidRDefault="00B73CE2" w:rsidP="005E3FB7">
      <w:pPr>
        <w:numPr>
          <w:ilvl w:val="1"/>
          <w:numId w:val="1"/>
        </w:numPr>
        <w:spacing w:line="360" w:lineRule="auto"/>
      </w:pPr>
      <w:r>
        <w:t xml:space="preserve">OS: </w:t>
      </w:r>
      <w:r w:rsidR="006C30DC">
        <w:t>Linux</w:t>
      </w:r>
    </w:p>
    <w:p w:rsidR="00EF0D2D" w:rsidRDefault="00EF0D2D" w:rsidP="005E3FB7">
      <w:pPr>
        <w:spacing w:line="360" w:lineRule="auto"/>
        <w:ind w:firstLine="720"/>
      </w:pPr>
    </w:p>
    <w:p w:rsidR="00EF0D2D" w:rsidRDefault="00B73CE2" w:rsidP="009C231F">
      <w:pPr>
        <w:spacing w:line="360" w:lineRule="auto"/>
        <w:ind w:left="720" w:firstLine="360"/>
        <w:rPr>
          <w:b/>
        </w:rPr>
      </w:pPr>
      <w:r>
        <w:rPr>
          <w:b/>
        </w:rPr>
        <w:t>3.1.2</w:t>
      </w:r>
      <w:r>
        <w:rPr>
          <w:b/>
          <w:color w:val="000000"/>
        </w:rPr>
        <w:t xml:space="preserve"> </w:t>
      </w:r>
      <w:r>
        <w:rPr>
          <w:b/>
        </w:rPr>
        <w:t>Hardware Requirement</w:t>
      </w:r>
    </w:p>
    <w:p w:rsidR="00EF0D2D" w:rsidRDefault="00B73CE2" w:rsidP="005E3FB7">
      <w:pPr>
        <w:numPr>
          <w:ilvl w:val="1"/>
          <w:numId w:val="1"/>
        </w:numPr>
        <w:spacing w:line="360" w:lineRule="auto"/>
      </w:pPr>
      <w:r>
        <w:t>Processor: Intel</w:t>
      </w:r>
      <w:r w:rsidR="00B63464">
        <w:t>® Core II Duo</w:t>
      </w:r>
      <w:r>
        <w:t xml:space="preserve"> </w:t>
      </w:r>
    </w:p>
    <w:p w:rsidR="00EF0D2D" w:rsidRDefault="00B73CE2" w:rsidP="005E3FB7">
      <w:pPr>
        <w:numPr>
          <w:ilvl w:val="1"/>
          <w:numId w:val="1"/>
        </w:numPr>
        <w:spacing w:line="360" w:lineRule="auto"/>
      </w:pPr>
      <w:r>
        <w:t xml:space="preserve">RAM: </w:t>
      </w:r>
      <w:r w:rsidR="00B63464">
        <w:t>2 GB</w:t>
      </w:r>
    </w:p>
    <w:p w:rsidR="00EF0D2D" w:rsidRDefault="00B73CE2" w:rsidP="005E3FB7">
      <w:pPr>
        <w:numPr>
          <w:ilvl w:val="1"/>
          <w:numId w:val="1"/>
        </w:numPr>
        <w:spacing w:line="360" w:lineRule="auto"/>
      </w:pPr>
      <w:r>
        <w:t xml:space="preserve">HDD: </w:t>
      </w:r>
      <w:r w:rsidR="00B63464">
        <w:t>10 GB</w:t>
      </w:r>
    </w:p>
    <w:p w:rsidR="00EF0D2D" w:rsidRDefault="00B73CE2" w:rsidP="005E3FB7">
      <w:pPr>
        <w:numPr>
          <w:ilvl w:val="1"/>
          <w:numId w:val="1"/>
        </w:numPr>
        <w:spacing w:line="360" w:lineRule="auto"/>
      </w:pPr>
      <w:r>
        <w:t>Display: Color Monitor</w:t>
      </w:r>
    </w:p>
    <w:p w:rsidR="00EF0D2D" w:rsidRDefault="00EF0D2D" w:rsidP="005E3FB7">
      <w:pPr>
        <w:spacing w:line="360" w:lineRule="auto"/>
      </w:pPr>
    </w:p>
    <w:p w:rsidR="00EF0D2D" w:rsidRDefault="00B73CE2" w:rsidP="005E3FB7">
      <w:pPr>
        <w:spacing w:line="360" w:lineRule="auto"/>
        <w:ind w:left="720"/>
        <w:rPr>
          <w:color w:val="000000"/>
          <w:sz w:val="28"/>
          <w:szCs w:val="28"/>
        </w:rPr>
      </w:pPr>
      <w:r>
        <w:rPr>
          <w:b/>
          <w:sz w:val="28"/>
          <w:szCs w:val="28"/>
        </w:rPr>
        <w:t>3.2</w:t>
      </w:r>
      <w:r>
        <w:rPr>
          <w:b/>
          <w:color w:val="000000"/>
          <w:sz w:val="28"/>
          <w:szCs w:val="28"/>
        </w:rPr>
        <w:t xml:space="preserve"> </w:t>
      </w:r>
      <w:r>
        <w:rPr>
          <w:b/>
          <w:sz w:val="28"/>
          <w:szCs w:val="28"/>
        </w:rPr>
        <w:t>FEASIBILITY STUDY</w:t>
      </w:r>
      <w:r>
        <w:rPr>
          <w:b/>
          <w:color w:val="000000"/>
          <w:sz w:val="28"/>
          <w:szCs w:val="28"/>
        </w:rPr>
        <w:t xml:space="preserve"> </w:t>
      </w:r>
    </w:p>
    <w:p w:rsidR="00457ADB" w:rsidRDefault="00457ADB" w:rsidP="00457ADB">
      <w:pPr>
        <w:spacing w:line="360" w:lineRule="auto"/>
        <w:jc w:val="both"/>
      </w:pPr>
    </w:p>
    <w:p w:rsidR="00EF0D2D" w:rsidRDefault="004B04FB" w:rsidP="00422A13">
      <w:pPr>
        <w:spacing w:line="360" w:lineRule="auto"/>
        <w:ind w:left="720"/>
        <w:jc w:val="both"/>
      </w:pPr>
      <w:r>
        <w:t xml:space="preserve">The storage space required to store the data of about a few thousand students will be in the order of a few gigabytes and this is easily satisfied by a modern personal computer. The data will be stored in a DBMS thus facilitating efficient, reliable and hard-to-corrupt storage. The Web App will act as an interface to the database and will allow viewing of the data stored in the database and updating the relevant information. The Apache HTTP Server and PHP Scripting engine along with MySQL DBMS will require </w:t>
      </w:r>
      <w:r>
        <w:lastRenderedPageBreak/>
        <w:t xml:space="preserve">about a gigabyte of primary memory to run smoothly. </w:t>
      </w:r>
      <w:proofErr w:type="gramStart"/>
      <w:r>
        <w:t>Thus</w:t>
      </w:r>
      <w:proofErr w:type="gramEnd"/>
      <w:r>
        <w:t xml:space="preserve"> the storage, processing power and memory required is easily satisfied by even a personal computer, which makes this project really cheap and affordable to implement whilst being handy and time-saving.</w:t>
      </w:r>
    </w:p>
    <w:p w:rsidR="009C231F" w:rsidRDefault="009C231F">
      <w:pPr>
        <w:rPr>
          <w:b/>
          <w:sz w:val="28"/>
          <w:szCs w:val="28"/>
        </w:rPr>
      </w:pPr>
      <w:r>
        <w:rPr>
          <w:b/>
          <w:sz w:val="28"/>
          <w:szCs w:val="28"/>
        </w:rPr>
        <w:br w:type="page"/>
      </w:r>
    </w:p>
    <w:p w:rsidR="009C231F" w:rsidRDefault="009C231F" w:rsidP="005E3FB7">
      <w:pPr>
        <w:spacing w:line="360" w:lineRule="auto"/>
        <w:ind w:left="630" w:firstLine="90"/>
        <w:rPr>
          <w:b/>
          <w:sz w:val="28"/>
          <w:szCs w:val="28"/>
        </w:rPr>
      </w:pPr>
    </w:p>
    <w:p w:rsidR="009C231F" w:rsidRDefault="009C231F" w:rsidP="005E3FB7">
      <w:pPr>
        <w:spacing w:line="360" w:lineRule="auto"/>
        <w:ind w:left="630" w:firstLine="90"/>
        <w:rPr>
          <w:b/>
          <w:sz w:val="28"/>
          <w:szCs w:val="28"/>
        </w:rPr>
      </w:pPr>
    </w:p>
    <w:p w:rsidR="009C231F" w:rsidRDefault="009C231F" w:rsidP="005E3FB7">
      <w:pPr>
        <w:spacing w:line="360" w:lineRule="auto"/>
        <w:ind w:left="630" w:firstLine="90"/>
        <w:rPr>
          <w:b/>
          <w:sz w:val="28"/>
          <w:szCs w:val="28"/>
        </w:rPr>
      </w:pPr>
    </w:p>
    <w:p w:rsidR="009C231F" w:rsidRDefault="009C231F" w:rsidP="00422A13">
      <w:pPr>
        <w:spacing w:line="360" w:lineRule="auto"/>
        <w:ind w:left="630" w:firstLine="90"/>
        <w:jc w:val="center"/>
        <w:rPr>
          <w:b/>
          <w:sz w:val="28"/>
          <w:szCs w:val="28"/>
        </w:rPr>
      </w:pPr>
      <w:r>
        <w:rPr>
          <w:b/>
          <w:sz w:val="28"/>
          <w:szCs w:val="28"/>
        </w:rPr>
        <w:t>CHAPTER -4</w:t>
      </w:r>
    </w:p>
    <w:p w:rsidR="00422A13" w:rsidRDefault="00422A13" w:rsidP="00422A13">
      <w:pPr>
        <w:spacing w:line="360" w:lineRule="auto"/>
        <w:ind w:left="630" w:firstLine="90"/>
        <w:jc w:val="center"/>
        <w:rPr>
          <w:b/>
          <w:sz w:val="28"/>
          <w:szCs w:val="28"/>
        </w:rPr>
      </w:pPr>
    </w:p>
    <w:p w:rsidR="00EF0D2D" w:rsidRPr="009C231F" w:rsidRDefault="00B73CE2" w:rsidP="009C231F">
      <w:pPr>
        <w:spacing w:line="360" w:lineRule="auto"/>
        <w:ind w:left="630" w:firstLine="90"/>
        <w:jc w:val="center"/>
        <w:rPr>
          <w:sz w:val="28"/>
          <w:szCs w:val="28"/>
        </w:rPr>
      </w:pPr>
      <w:r w:rsidRPr="009C231F">
        <w:rPr>
          <w:b/>
          <w:sz w:val="28"/>
          <w:szCs w:val="28"/>
        </w:rPr>
        <w:t>SYSTEM DESIGN AND METHODOLOGY</w:t>
      </w:r>
    </w:p>
    <w:p w:rsidR="00EF0D2D" w:rsidRDefault="00EF0D2D" w:rsidP="005E3FB7">
      <w:pPr>
        <w:pBdr>
          <w:top w:val="nil"/>
          <w:left w:val="nil"/>
          <w:bottom w:val="nil"/>
          <w:right w:val="nil"/>
          <w:between w:val="nil"/>
        </w:pBdr>
        <w:tabs>
          <w:tab w:val="right" w:pos="10457"/>
        </w:tabs>
        <w:spacing w:line="360" w:lineRule="auto"/>
        <w:rPr>
          <w:b/>
          <w:color w:val="000000"/>
          <w:sz w:val="28"/>
          <w:szCs w:val="28"/>
        </w:rPr>
      </w:pPr>
    </w:p>
    <w:p w:rsidR="00EF0D2D" w:rsidRDefault="004B04FB" w:rsidP="005E3FB7">
      <w:pPr>
        <w:pBdr>
          <w:top w:val="nil"/>
          <w:left w:val="nil"/>
          <w:bottom w:val="nil"/>
          <w:right w:val="nil"/>
          <w:between w:val="nil"/>
        </w:pBdr>
        <w:tabs>
          <w:tab w:val="right" w:pos="10457"/>
        </w:tabs>
        <w:spacing w:line="360" w:lineRule="auto"/>
        <w:ind w:left="720"/>
        <w:rPr>
          <w:b/>
          <w:color w:val="000000"/>
          <w:sz w:val="28"/>
          <w:szCs w:val="28"/>
        </w:rPr>
      </w:pPr>
      <w:hyperlink w:anchor="_30j0zll">
        <w:r w:rsidR="00B73CE2">
          <w:rPr>
            <w:b/>
            <w:color w:val="000000"/>
            <w:sz w:val="28"/>
            <w:szCs w:val="28"/>
          </w:rPr>
          <w:t>4.1 SYSTEM ARCHITECTURE</w:t>
        </w:r>
      </w:hyperlink>
    </w:p>
    <w:p w:rsidR="00EF0D2D" w:rsidRDefault="00EF0D2D" w:rsidP="005E3FB7">
      <w:pPr>
        <w:spacing w:line="360" w:lineRule="auto"/>
        <w:ind w:left="720"/>
        <w:jc w:val="center"/>
      </w:pPr>
    </w:p>
    <w:p w:rsidR="00EF0D2D" w:rsidRDefault="00B73CE2" w:rsidP="005E3FB7">
      <w:pPr>
        <w:spacing w:line="360" w:lineRule="auto"/>
        <w:ind w:left="720"/>
      </w:pPr>
      <w:r>
        <w:t xml:space="preserve">Describe the system architecture, or simply provide the architecture diagram. For Fyndit Application it may include android based front end, and database server (Three-tier architecture). </w:t>
      </w:r>
    </w:p>
    <w:p w:rsidR="00EF0D2D" w:rsidRDefault="00EF0D2D" w:rsidP="005E3FB7">
      <w:pPr>
        <w:spacing w:line="360" w:lineRule="auto"/>
        <w:ind w:left="720"/>
        <w:jc w:val="center"/>
      </w:pPr>
    </w:p>
    <w:p w:rsidR="007361F0" w:rsidRDefault="00422A13" w:rsidP="00143FF2">
      <w:pPr>
        <w:spacing w:line="360" w:lineRule="auto"/>
        <w:jc w:val="center"/>
        <w:rPr>
          <w:noProof/>
        </w:rPr>
      </w:pPr>
      <w:r>
        <w:rPr>
          <w:noProof/>
          <w:sz w:val="28"/>
          <w:szCs w:val="28"/>
        </w:rPr>
        <w:drawing>
          <wp:inline distT="0" distB="0" distL="0" distR="0" wp14:anchorId="41A96AB9" wp14:editId="1B7016C6">
            <wp:extent cx="5733288" cy="4169664"/>
            <wp:effectExtent l="0" t="0" r="127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mpstack.png"/>
                    <pic:cNvPicPr/>
                  </pic:nvPicPr>
                  <pic:blipFill>
                    <a:blip r:embed="rId12">
                      <a:extLst>
                        <a:ext uri="{28A0092B-C50C-407E-A947-70E740481C1C}">
                          <a14:useLocalDpi xmlns:a14="http://schemas.microsoft.com/office/drawing/2010/main" val="0"/>
                        </a:ext>
                      </a:extLst>
                    </a:blip>
                    <a:stretch>
                      <a:fillRect/>
                    </a:stretch>
                  </pic:blipFill>
                  <pic:spPr>
                    <a:xfrm>
                      <a:off x="0" y="0"/>
                      <a:ext cx="5733288" cy="4169664"/>
                    </a:xfrm>
                    <a:prstGeom prst="rect">
                      <a:avLst/>
                    </a:prstGeom>
                  </pic:spPr>
                </pic:pic>
              </a:graphicData>
            </a:graphic>
          </wp:inline>
        </w:drawing>
      </w:r>
    </w:p>
    <w:p w:rsidR="00EF0D2D" w:rsidRDefault="00EF0D2D" w:rsidP="005E3FB7">
      <w:pPr>
        <w:spacing w:line="360" w:lineRule="auto"/>
        <w:ind w:left="720"/>
        <w:jc w:val="center"/>
      </w:pPr>
    </w:p>
    <w:p w:rsidR="00457ADB" w:rsidRDefault="00B73CE2" w:rsidP="00143FF2">
      <w:pPr>
        <w:spacing w:line="360" w:lineRule="auto"/>
        <w:jc w:val="center"/>
        <w:rPr>
          <w:color w:val="000000"/>
        </w:rPr>
      </w:pPr>
      <w:r>
        <w:rPr>
          <w:color w:val="000000"/>
        </w:rPr>
        <w:t>Fig 4.1: System Architecture</w:t>
      </w:r>
      <w:r w:rsidR="00457ADB">
        <w:rPr>
          <w:color w:val="000000"/>
        </w:rPr>
        <w:br w:type="page"/>
      </w:r>
    </w:p>
    <w:p w:rsidR="00EF0D2D" w:rsidRPr="00457ADB" w:rsidRDefault="00B73CE2" w:rsidP="00457ADB">
      <w:pPr>
        <w:spacing w:line="360" w:lineRule="auto"/>
        <w:jc w:val="center"/>
        <w:rPr>
          <w:color w:val="000000"/>
        </w:rPr>
      </w:pPr>
      <w:r>
        <w:rPr>
          <w:b/>
          <w:color w:val="000000"/>
          <w:sz w:val="28"/>
          <w:szCs w:val="28"/>
        </w:rPr>
        <w:lastRenderedPageBreak/>
        <w:t>4.2 CROSS-</w:t>
      </w:r>
      <w:r>
        <w:rPr>
          <w:b/>
          <w:sz w:val="28"/>
          <w:szCs w:val="28"/>
        </w:rPr>
        <w:t>FUNCTIONAL</w:t>
      </w:r>
      <w:r>
        <w:rPr>
          <w:b/>
          <w:color w:val="000000"/>
          <w:sz w:val="28"/>
          <w:szCs w:val="28"/>
        </w:rPr>
        <w:t xml:space="preserve"> FLOW DIAGRAM (WORKFLOW)</w:t>
      </w:r>
    </w:p>
    <w:p w:rsidR="00EF0D2D" w:rsidRDefault="00EF0D2D" w:rsidP="005E3FB7">
      <w:pPr>
        <w:spacing w:line="360" w:lineRule="auto"/>
        <w:ind w:left="720"/>
        <w:jc w:val="center"/>
        <w:rPr>
          <w:rFonts w:ascii="Arial" w:eastAsia="Arial" w:hAnsi="Arial" w:cs="Arial"/>
          <w:color w:val="4D4D4D"/>
          <w:sz w:val="21"/>
          <w:szCs w:val="21"/>
          <w:highlight w:val="white"/>
        </w:rPr>
      </w:pPr>
    </w:p>
    <w:p w:rsidR="00EF0D2D" w:rsidRDefault="00B73CE2" w:rsidP="005E3FB7">
      <w:pPr>
        <w:spacing w:line="360" w:lineRule="auto"/>
        <w:ind w:left="720"/>
      </w:pPr>
      <w:r>
        <w:t>A cross-functional diagram is referred to as deployment flowchart or swim lane flowchart, is a type of process mapping flowchart. This type of diagrams illustrates the relationship between stakeholders within a process. This is achieved via the usage of columns or rows generally referred to as lanes. Each person, team, or department that is involved with the process is represented through a lane where are listed the activities of the process it is responsible for.</w:t>
      </w:r>
    </w:p>
    <w:p w:rsidR="00EF0D2D" w:rsidRDefault="000347AB" w:rsidP="000347AB">
      <w:pPr>
        <w:pBdr>
          <w:top w:val="nil"/>
          <w:left w:val="nil"/>
          <w:bottom w:val="nil"/>
          <w:right w:val="nil"/>
          <w:between w:val="nil"/>
        </w:pBdr>
        <w:tabs>
          <w:tab w:val="right" w:pos="10457"/>
        </w:tabs>
        <w:spacing w:line="360" w:lineRule="auto"/>
        <w:jc w:val="center"/>
        <w:rPr>
          <w:color w:val="000000"/>
          <w:sz w:val="28"/>
          <w:szCs w:val="28"/>
        </w:rPr>
      </w:pPr>
      <w:r>
        <w:rPr>
          <w:noProof/>
          <w:color w:val="000000"/>
          <w:sz w:val="28"/>
          <w:szCs w:val="28"/>
        </w:rPr>
        <w:drawing>
          <wp:inline distT="0" distB="0" distL="0" distR="0">
            <wp:extent cx="5731510" cy="44062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406265"/>
                    </a:xfrm>
                    <a:prstGeom prst="rect">
                      <a:avLst/>
                    </a:prstGeom>
                  </pic:spPr>
                </pic:pic>
              </a:graphicData>
            </a:graphic>
          </wp:inline>
        </w:drawing>
      </w:r>
    </w:p>
    <w:p w:rsidR="00457ADB" w:rsidRDefault="00B73CE2" w:rsidP="00457ADB">
      <w:pPr>
        <w:spacing w:line="360" w:lineRule="auto"/>
        <w:jc w:val="center"/>
        <w:rPr>
          <w:color w:val="000000"/>
        </w:rPr>
      </w:pPr>
      <w:r>
        <w:rPr>
          <w:color w:val="000000"/>
        </w:rPr>
        <w:t xml:space="preserve">Fig 4.2: </w:t>
      </w:r>
      <w:r w:rsidR="009C231F">
        <w:rPr>
          <w:color w:val="000000"/>
        </w:rPr>
        <w:t>Workflow</w:t>
      </w:r>
    </w:p>
    <w:p w:rsidR="00EF0D2D" w:rsidRDefault="00457ADB" w:rsidP="00143FF2">
      <w:pPr>
        <w:rPr>
          <w:color w:val="000000"/>
        </w:rPr>
      </w:pPr>
      <w:r>
        <w:rPr>
          <w:color w:val="000000"/>
        </w:rPr>
        <w:br w:type="page"/>
      </w:r>
    </w:p>
    <w:p w:rsidR="00EF0D2D" w:rsidRDefault="00EF0D2D" w:rsidP="005E3FB7">
      <w:pPr>
        <w:spacing w:line="360" w:lineRule="auto"/>
        <w:ind w:left="720"/>
        <w:jc w:val="both"/>
        <w:rPr>
          <w:color w:val="000000"/>
          <w:sz w:val="28"/>
          <w:szCs w:val="28"/>
        </w:rPr>
      </w:pPr>
    </w:p>
    <w:p w:rsidR="00EF0D2D" w:rsidRDefault="00B73CE2" w:rsidP="005E3FB7">
      <w:pPr>
        <w:spacing w:line="360" w:lineRule="auto"/>
        <w:ind w:left="720"/>
        <w:jc w:val="both"/>
        <w:rPr>
          <w:b/>
          <w:sz w:val="28"/>
          <w:szCs w:val="28"/>
        </w:rPr>
      </w:pPr>
      <w:r>
        <w:rPr>
          <w:b/>
          <w:color w:val="000000"/>
          <w:sz w:val="28"/>
          <w:szCs w:val="28"/>
        </w:rPr>
        <w:t>4.</w:t>
      </w:r>
      <w:r w:rsidR="00143FF2">
        <w:rPr>
          <w:b/>
          <w:sz w:val="28"/>
          <w:szCs w:val="28"/>
        </w:rPr>
        <w:t>3</w:t>
      </w:r>
      <w:r>
        <w:rPr>
          <w:b/>
          <w:color w:val="000000"/>
          <w:sz w:val="28"/>
          <w:szCs w:val="28"/>
        </w:rPr>
        <w:t xml:space="preserve"> ENTITY-RELATIONSHIP DIAGRAM</w:t>
      </w:r>
    </w:p>
    <w:p w:rsidR="00EF0D2D" w:rsidRDefault="00143FF2" w:rsidP="002D527B">
      <w:pPr>
        <w:spacing w:line="360" w:lineRule="auto"/>
        <w:ind w:left="-1440"/>
        <w:jc w:val="both"/>
        <w:rPr>
          <w:color w:val="000000"/>
          <w:sz w:val="28"/>
          <w:szCs w:val="28"/>
        </w:rPr>
      </w:pPr>
      <w:r>
        <w:rPr>
          <w:noProof/>
          <w:color w:val="000000"/>
          <w:sz w:val="28"/>
          <w:szCs w:val="28"/>
        </w:rPr>
        <w:drawing>
          <wp:inline distT="0" distB="0" distL="0" distR="0">
            <wp:extent cx="8167370" cy="631148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ank ERD.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75258" cy="6317575"/>
                    </a:xfrm>
                    <a:prstGeom prst="rect">
                      <a:avLst/>
                    </a:prstGeom>
                  </pic:spPr>
                </pic:pic>
              </a:graphicData>
            </a:graphic>
          </wp:inline>
        </w:drawing>
      </w:r>
    </w:p>
    <w:p w:rsidR="002D527B" w:rsidRDefault="00B73CE2" w:rsidP="002D527B">
      <w:pPr>
        <w:spacing w:line="360" w:lineRule="auto"/>
        <w:jc w:val="center"/>
        <w:rPr>
          <w:color w:val="000000"/>
        </w:rPr>
      </w:pPr>
      <w:r>
        <w:rPr>
          <w:color w:val="000000"/>
        </w:rPr>
        <w:t>Fig 4.</w:t>
      </w:r>
      <w:r w:rsidR="00143FF2">
        <w:rPr>
          <w:color w:val="000000"/>
        </w:rPr>
        <w:t>3</w:t>
      </w:r>
      <w:r>
        <w:rPr>
          <w:color w:val="000000"/>
        </w:rPr>
        <w:t>: ER Diagram</w:t>
      </w:r>
      <w:r w:rsidR="007361F0">
        <w:rPr>
          <w:color w:val="000000"/>
        </w:rPr>
        <w:t xml:space="preserve"> </w:t>
      </w:r>
      <w:r w:rsidR="002D527B">
        <w:rPr>
          <w:color w:val="000000"/>
        </w:rPr>
        <w:br w:type="page"/>
      </w:r>
    </w:p>
    <w:p w:rsidR="00143FF2" w:rsidRPr="002D527B" w:rsidRDefault="00B73CE2" w:rsidP="002D527B">
      <w:pPr>
        <w:spacing w:line="360" w:lineRule="auto"/>
        <w:ind w:firstLine="720"/>
        <w:rPr>
          <w:color w:val="000000"/>
        </w:rPr>
      </w:pPr>
      <w:r>
        <w:rPr>
          <w:b/>
          <w:sz w:val="28"/>
          <w:szCs w:val="28"/>
        </w:rPr>
        <w:lastRenderedPageBreak/>
        <w:t>4.</w:t>
      </w:r>
      <w:r w:rsidR="00143FF2">
        <w:rPr>
          <w:b/>
          <w:sz w:val="28"/>
          <w:szCs w:val="28"/>
        </w:rPr>
        <w:t>4</w:t>
      </w:r>
      <w:r>
        <w:rPr>
          <w:b/>
          <w:sz w:val="28"/>
          <w:szCs w:val="28"/>
        </w:rPr>
        <w:t xml:space="preserve"> METHODOLOGY </w:t>
      </w:r>
      <w:bookmarkStart w:id="16" w:name="_i12b3g2rlax2" w:colFirst="0" w:colLast="0"/>
      <w:bookmarkEnd w:id="16"/>
    </w:p>
    <w:p w:rsidR="00143FF2" w:rsidRPr="00143FF2" w:rsidRDefault="00143FF2" w:rsidP="00143FF2">
      <w:pPr>
        <w:spacing w:line="360" w:lineRule="auto"/>
        <w:ind w:left="720"/>
        <w:jc w:val="both"/>
        <w:rPr>
          <w:szCs w:val="28"/>
        </w:rPr>
      </w:pPr>
      <w:r>
        <w:rPr>
          <w:szCs w:val="28"/>
        </w:rPr>
        <w:t xml:space="preserve">The PHP scripts written are deployed into the document root of the server. The HTTP Server is configured to handle PHP files through a PHP handler which executes the scripts. The database is configured with the required tables. A database user is given access to the database and is used to retrieve and store values. Then the </w:t>
      </w:r>
      <w:r w:rsidR="002D527B">
        <w:rPr>
          <w:szCs w:val="28"/>
        </w:rPr>
        <w:t xml:space="preserve">MySQL </w:t>
      </w:r>
      <w:r>
        <w:rPr>
          <w:szCs w:val="28"/>
        </w:rPr>
        <w:t>database and web servers are linked by installing the required support packages</w:t>
      </w:r>
      <w:r w:rsidR="002D527B">
        <w:rPr>
          <w:szCs w:val="28"/>
        </w:rPr>
        <w:t xml:space="preserve"> for the web server. The entire application is tested by executing all functionality inside the application. If any errors are encountered, the required fixes in the application/server are made and the application is tested this way until it is ready for a stable release. The application is also tested on different platforms and clients to ensure that it is compatible with the maximum number of devices. After the final release, the application is made public by exposing the HTTP Server to the Internet. By this time, all bugs in the application are fixed and it is working as intended.</w:t>
      </w:r>
    </w:p>
    <w:p w:rsidR="00143FF2" w:rsidRDefault="00143FF2">
      <w:pPr>
        <w:rPr>
          <w:b/>
          <w:sz w:val="28"/>
          <w:szCs w:val="28"/>
        </w:rPr>
      </w:pPr>
      <w:r>
        <w:rPr>
          <w:b/>
          <w:sz w:val="28"/>
          <w:szCs w:val="28"/>
        </w:rPr>
        <w:br w:type="page"/>
      </w:r>
    </w:p>
    <w:p w:rsidR="00A9025B" w:rsidRDefault="00A9025B" w:rsidP="00143FF2">
      <w:pPr>
        <w:spacing w:line="360" w:lineRule="auto"/>
        <w:ind w:left="720"/>
        <w:jc w:val="both"/>
        <w:rPr>
          <w:b/>
          <w:sz w:val="28"/>
          <w:szCs w:val="28"/>
        </w:rPr>
      </w:pPr>
    </w:p>
    <w:p w:rsidR="00EF0D2D" w:rsidRPr="00A9025B" w:rsidRDefault="008C2308" w:rsidP="00A9025B">
      <w:pPr>
        <w:spacing w:line="360" w:lineRule="auto"/>
        <w:jc w:val="center"/>
        <w:rPr>
          <w:b/>
          <w:sz w:val="28"/>
          <w:szCs w:val="28"/>
        </w:rPr>
      </w:pPr>
      <w:r w:rsidRPr="00A9025B">
        <w:rPr>
          <w:b/>
          <w:sz w:val="28"/>
          <w:szCs w:val="28"/>
        </w:rPr>
        <w:t>CHAPTER -</w:t>
      </w:r>
      <w:r w:rsidR="00B73CE2" w:rsidRPr="00A9025B">
        <w:rPr>
          <w:b/>
          <w:sz w:val="28"/>
          <w:szCs w:val="28"/>
        </w:rPr>
        <w:t>5</w:t>
      </w:r>
    </w:p>
    <w:p w:rsidR="00EF0D2D" w:rsidRPr="00A9025B" w:rsidRDefault="00B73CE2" w:rsidP="005E3FB7">
      <w:pPr>
        <w:spacing w:line="360" w:lineRule="auto"/>
        <w:rPr>
          <w:b/>
          <w:sz w:val="28"/>
          <w:szCs w:val="28"/>
        </w:rPr>
      </w:pPr>
      <w:r>
        <w:rPr>
          <w:b/>
          <w:sz w:val="32"/>
          <w:szCs w:val="32"/>
        </w:rPr>
        <w:t xml:space="preserve">  </w:t>
      </w:r>
    </w:p>
    <w:p w:rsidR="00EF0D2D" w:rsidRPr="00A9025B" w:rsidRDefault="00B73CE2" w:rsidP="00A9025B">
      <w:pPr>
        <w:spacing w:line="360" w:lineRule="auto"/>
        <w:jc w:val="center"/>
        <w:rPr>
          <w:sz w:val="28"/>
          <w:szCs w:val="28"/>
        </w:rPr>
      </w:pPr>
      <w:r w:rsidRPr="00A9025B">
        <w:rPr>
          <w:b/>
          <w:sz w:val="28"/>
          <w:szCs w:val="28"/>
        </w:rPr>
        <w:t>IMPLEMENTATION</w:t>
      </w:r>
    </w:p>
    <w:p w:rsidR="00EF0D2D" w:rsidRDefault="00EF0D2D" w:rsidP="005E3FB7">
      <w:pPr>
        <w:pStyle w:val="Heading1"/>
        <w:shd w:val="clear" w:color="auto" w:fill="FFFFFF"/>
        <w:spacing w:before="0" w:after="0" w:line="360" w:lineRule="auto"/>
        <w:jc w:val="both"/>
        <w:rPr>
          <w:rFonts w:ascii="Times New Roman" w:eastAsia="Times New Roman" w:hAnsi="Times New Roman" w:cs="Times New Roman"/>
          <w:sz w:val="24"/>
          <w:szCs w:val="24"/>
        </w:rPr>
      </w:pPr>
    </w:p>
    <w:p w:rsidR="00EF0D2D" w:rsidRDefault="00B73CE2" w:rsidP="005E3FB7">
      <w:pPr>
        <w:pStyle w:val="Heading1"/>
        <w:shd w:val="clear" w:color="auto" w:fill="FFFFFF"/>
        <w:spacing w:before="0" w:after="0" w:line="360" w:lineRule="auto"/>
        <w:ind w:left="720"/>
        <w:jc w:val="both"/>
        <w:rPr>
          <w:rFonts w:ascii="Roboto" w:eastAsia="Roboto" w:hAnsi="Roboto" w:cs="Roboto"/>
          <w:b w:val="0"/>
          <w:color w:val="80868B"/>
          <w:sz w:val="51"/>
          <w:szCs w:val="51"/>
          <w:highlight w:val="white"/>
        </w:rPr>
      </w:pPr>
      <w:r>
        <w:rPr>
          <w:rFonts w:ascii="Times New Roman" w:eastAsia="Times New Roman" w:hAnsi="Times New Roman" w:cs="Times New Roman"/>
          <w:sz w:val="28"/>
          <w:szCs w:val="28"/>
        </w:rPr>
        <w:t xml:space="preserve">5.1 OVERVIEW OF </w:t>
      </w:r>
      <w:r w:rsidR="00AA73A9">
        <w:rPr>
          <w:rFonts w:ascii="Times New Roman" w:eastAsia="Times New Roman" w:hAnsi="Times New Roman" w:cs="Times New Roman"/>
          <w:sz w:val="28"/>
          <w:szCs w:val="28"/>
        </w:rPr>
        <w:t>MySQL DATABASE</w:t>
      </w:r>
    </w:p>
    <w:p w:rsidR="00AA73A9" w:rsidRDefault="00AA73A9" w:rsidP="00AA73A9">
      <w:pPr>
        <w:pBdr>
          <w:top w:val="nil"/>
          <w:left w:val="nil"/>
          <w:bottom w:val="nil"/>
          <w:right w:val="nil"/>
          <w:between w:val="nil"/>
        </w:pBdr>
        <w:spacing w:line="360" w:lineRule="auto"/>
        <w:ind w:left="720"/>
        <w:jc w:val="both"/>
        <w:rPr>
          <w:color w:val="202124"/>
        </w:rPr>
      </w:pPr>
      <w:r w:rsidRPr="00AA73A9">
        <w:rPr>
          <w:color w:val="202124"/>
        </w:rPr>
        <w:t xml:space="preserve">MySQL is a relational database management system (RDBMS) released under the GNU General Public License (GPL). It is one of the most widely used open-source database </w:t>
      </w:r>
      <w:r w:rsidRPr="00AA73A9">
        <w:rPr>
          <w:color w:val="202124"/>
        </w:rPr>
        <w:t>systems and</w:t>
      </w:r>
      <w:r w:rsidRPr="00AA73A9">
        <w:rPr>
          <w:color w:val="202124"/>
        </w:rPr>
        <w:t xml:space="preserve"> is compatible with a multitude of website applications. </w:t>
      </w:r>
    </w:p>
    <w:p w:rsidR="00AA73A9" w:rsidRDefault="00AA73A9" w:rsidP="00AA73A9">
      <w:pPr>
        <w:pBdr>
          <w:top w:val="nil"/>
          <w:left w:val="nil"/>
          <w:bottom w:val="nil"/>
          <w:right w:val="nil"/>
          <w:between w:val="nil"/>
        </w:pBdr>
        <w:spacing w:line="360" w:lineRule="auto"/>
        <w:ind w:left="720"/>
        <w:jc w:val="both"/>
        <w:rPr>
          <w:color w:val="202124"/>
        </w:rPr>
      </w:pPr>
    </w:p>
    <w:p w:rsidR="00AA73A9" w:rsidRDefault="00AA73A9" w:rsidP="00AA73A9">
      <w:pPr>
        <w:pBdr>
          <w:top w:val="nil"/>
          <w:left w:val="nil"/>
          <w:bottom w:val="nil"/>
          <w:right w:val="nil"/>
          <w:between w:val="nil"/>
        </w:pBdr>
        <w:spacing w:line="360" w:lineRule="auto"/>
        <w:ind w:left="720"/>
        <w:jc w:val="both"/>
        <w:rPr>
          <w:color w:val="202124"/>
        </w:rPr>
      </w:pPr>
      <w:r>
        <w:rPr>
          <w:color w:val="202124"/>
        </w:rPr>
        <w:t xml:space="preserve">In MySQL, the storage engine specifies how the database contents are </w:t>
      </w:r>
      <w:proofErr w:type="gramStart"/>
      <w:r>
        <w:rPr>
          <w:color w:val="202124"/>
        </w:rPr>
        <w:t>actually stored</w:t>
      </w:r>
      <w:proofErr w:type="gramEnd"/>
      <w:r>
        <w:rPr>
          <w:color w:val="202124"/>
        </w:rPr>
        <w:t xml:space="preserve"> physically on the computer running the DBMS.</w:t>
      </w:r>
    </w:p>
    <w:p w:rsidR="00AA73A9" w:rsidRDefault="00AA73A9" w:rsidP="00AA73A9">
      <w:pPr>
        <w:pBdr>
          <w:top w:val="nil"/>
          <w:left w:val="nil"/>
          <w:bottom w:val="nil"/>
          <w:right w:val="nil"/>
          <w:between w:val="nil"/>
        </w:pBdr>
        <w:spacing w:line="360" w:lineRule="auto"/>
        <w:ind w:left="720"/>
        <w:jc w:val="both"/>
        <w:rPr>
          <w:color w:val="202124"/>
        </w:rPr>
      </w:pPr>
    </w:p>
    <w:p w:rsidR="00AA73A9" w:rsidRPr="00AA73A9" w:rsidRDefault="00AA73A9" w:rsidP="00AA73A9">
      <w:pPr>
        <w:shd w:val="clear" w:color="auto" w:fill="FFFFFF"/>
        <w:spacing w:before="100" w:beforeAutospacing="1" w:after="100" w:afterAutospacing="1"/>
        <w:ind w:left="720"/>
        <w:rPr>
          <w:rFonts w:ascii="Arial" w:hAnsi="Arial" w:cs="Arial"/>
          <w:color w:val="333333"/>
        </w:rPr>
      </w:pPr>
      <w:r w:rsidRPr="00AA73A9">
        <w:rPr>
          <w:rFonts w:ascii="Arial" w:hAnsi="Arial" w:cs="Arial"/>
          <w:color w:val="333333"/>
        </w:rPr>
        <w:t> Here is a list of the available storage engines:</w:t>
      </w:r>
    </w:p>
    <w:p w:rsidR="00AA73A9" w:rsidRPr="00AA73A9" w:rsidRDefault="00AA73A9" w:rsidP="00AA73A9">
      <w:pPr>
        <w:pBdr>
          <w:top w:val="single" w:sz="6" w:space="8" w:color="000000"/>
          <w:left w:val="single" w:sz="6" w:space="11" w:color="000000"/>
          <w:bottom w:val="single" w:sz="6" w:space="8" w:color="000000"/>
          <w:right w:val="single" w:sz="6" w:space="1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D0D0D0"/>
        </w:rPr>
      </w:pPr>
      <w:proofErr w:type="spellStart"/>
      <w:r w:rsidRPr="00AA73A9">
        <w:rPr>
          <w:rFonts w:ascii="Courier New" w:hAnsi="Courier New" w:cs="Courier New"/>
          <w:color w:val="7DFDFE"/>
        </w:rPr>
        <w:t>mysql</w:t>
      </w:r>
      <w:proofErr w:type="spellEnd"/>
      <w:r w:rsidRPr="00AA73A9">
        <w:rPr>
          <w:rFonts w:ascii="Courier New" w:hAnsi="Courier New" w:cs="Courier New"/>
          <w:color w:val="7DFDFE"/>
        </w:rPr>
        <w:t xml:space="preserve">&gt; </w:t>
      </w:r>
      <w:r w:rsidRPr="00AA73A9">
        <w:rPr>
          <w:rFonts w:ascii="Courier New" w:hAnsi="Courier New" w:cs="Courier New"/>
          <w:color w:val="FFFFFF"/>
          <w:shd w:val="clear" w:color="auto" w:fill="000000"/>
        </w:rPr>
        <w:t>show engines;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7"/>
        <w:gridCol w:w="1272"/>
        <w:gridCol w:w="1990"/>
        <w:gridCol w:w="1668"/>
        <w:gridCol w:w="872"/>
        <w:gridCol w:w="1481"/>
      </w:tblGrid>
      <w:tr w:rsidR="00AA73A9" w:rsidRPr="00AA73A9" w:rsidTr="00AA73A9">
        <w:tc>
          <w:tcPr>
            <w:tcW w:w="0" w:type="auto"/>
            <w:tcBorders>
              <w:top w:val="single" w:sz="6" w:space="0" w:color="000000"/>
              <w:left w:val="single" w:sz="6" w:space="0" w:color="000000"/>
              <w:bottom w:val="single" w:sz="6" w:space="0" w:color="000000"/>
              <w:right w:val="single" w:sz="6" w:space="0" w:color="000000"/>
            </w:tcBorders>
            <w:shd w:val="clear" w:color="auto" w:fill="DCDCDC"/>
            <w:tcMar>
              <w:top w:w="75" w:type="dxa"/>
              <w:left w:w="180" w:type="dxa"/>
              <w:bottom w:w="75" w:type="dxa"/>
              <w:right w:w="180" w:type="dxa"/>
            </w:tcMar>
            <w:hideMark/>
          </w:tcPr>
          <w:p w:rsidR="00AA73A9" w:rsidRPr="00AA73A9" w:rsidRDefault="00AA73A9" w:rsidP="00AA73A9">
            <w:pPr>
              <w:jc w:val="center"/>
              <w:rPr>
                <w:rFonts w:ascii="Arial" w:hAnsi="Arial" w:cs="Arial"/>
                <w:b/>
                <w:bCs/>
                <w:color w:val="000000"/>
                <w:sz w:val="21"/>
                <w:szCs w:val="21"/>
              </w:rPr>
            </w:pPr>
            <w:r w:rsidRPr="00AA73A9">
              <w:rPr>
                <w:rFonts w:ascii="Arial" w:hAnsi="Arial" w:cs="Arial"/>
                <w:b/>
                <w:bCs/>
                <w:color w:val="000000"/>
                <w:sz w:val="21"/>
                <w:szCs w:val="21"/>
              </w:rPr>
              <w:t>Engine</w:t>
            </w:r>
          </w:p>
        </w:tc>
        <w:tc>
          <w:tcPr>
            <w:tcW w:w="0" w:type="auto"/>
            <w:tcBorders>
              <w:top w:val="single" w:sz="6" w:space="0" w:color="000000"/>
              <w:left w:val="single" w:sz="6" w:space="0" w:color="000000"/>
              <w:bottom w:val="single" w:sz="6" w:space="0" w:color="000000"/>
              <w:right w:val="single" w:sz="6" w:space="0" w:color="000000"/>
            </w:tcBorders>
            <w:shd w:val="clear" w:color="auto" w:fill="DCDCDC"/>
            <w:tcMar>
              <w:top w:w="75" w:type="dxa"/>
              <w:left w:w="180" w:type="dxa"/>
              <w:bottom w:w="75" w:type="dxa"/>
              <w:right w:w="180" w:type="dxa"/>
            </w:tcMar>
            <w:hideMark/>
          </w:tcPr>
          <w:p w:rsidR="00AA73A9" w:rsidRPr="00AA73A9" w:rsidRDefault="00AA73A9" w:rsidP="00AA73A9">
            <w:pPr>
              <w:jc w:val="center"/>
              <w:rPr>
                <w:rFonts w:ascii="Arial" w:hAnsi="Arial" w:cs="Arial"/>
                <w:b/>
                <w:bCs/>
                <w:color w:val="000000"/>
                <w:sz w:val="21"/>
                <w:szCs w:val="21"/>
              </w:rPr>
            </w:pPr>
            <w:r w:rsidRPr="00AA73A9">
              <w:rPr>
                <w:rFonts w:ascii="Arial" w:hAnsi="Arial" w:cs="Arial"/>
                <w:b/>
                <w:bCs/>
                <w:color w:val="000000"/>
                <w:sz w:val="21"/>
                <w:szCs w:val="21"/>
              </w:rPr>
              <w:t>Support</w:t>
            </w:r>
          </w:p>
        </w:tc>
        <w:tc>
          <w:tcPr>
            <w:tcW w:w="0" w:type="auto"/>
            <w:tcBorders>
              <w:top w:val="single" w:sz="6" w:space="0" w:color="000000"/>
              <w:left w:val="single" w:sz="6" w:space="0" w:color="000000"/>
              <w:bottom w:val="single" w:sz="6" w:space="0" w:color="000000"/>
              <w:right w:val="single" w:sz="6" w:space="0" w:color="000000"/>
            </w:tcBorders>
            <w:shd w:val="clear" w:color="auto" w:fill="DCDCDC"/>
            <w:tcMar>
              <w:top w:w="75" w:type="dxa"/>
              <w:left w:w="180" w:type="dxa"/>
              <w:bottom w:w="75" w:type="dxa"/>
              <w:right w:w="180" w:type="dxa"/>
            </w:tcMar>
            <w:hideMark/>
          </w:tcPr>
          <w:p w:rsidR="00AA73A9" w:rsidRPr="00AA73A9" w:rsidRDefault="00AA73A9" w:rsidP="00AA73A9">
            <w:pPr>
              <w:jc w:val="center"/>
              <w:rPr>
                <w:rFonts w:ascii="Arial" w:hAnsi="Arial" w:cs="Arial"/>
                <w:b/>
                <w:bCs/>
                <w:color w:val="000000"/>
                <w:sz w:val="21"/>
                <w:szCs w:val="21"/>
              </w:rPr>
            </w:pPr>
            <w:r w:rsidRPr="00AA73A9">
              <w:rPr>
                <w:rFonts w:ascii="Arial" w:hAnsi="Arial" w:cs="Arial"/>
                <w:b/>
                <w:bCs/>
                <w:color w:val="000000"/>
                <w:sz w:val="21"/>
                <w:szCs w:val="21"/>
              </w:rPr>
              <w:t>Comment</w:t>
            </w:r>
          </w:p>
        </w:tc>
        <w:tc>
          <w:tcPr>
            <w:tcW w:w="0" w:type="auto"/>
            <w:tcBorders>
              <w:top w:val="single" w:sz="6" w:space="0" w:color="000000"/>
              <w:left w:val="single" w:sz="6" w:space="0" w:color="000000"/>
              <w:bottom w:val="single" w:sz="6" w:space="0" w:color="000000"/>
              <w:right w:val="single" w:sz="6" w:space="0" w:color="000000"/>
            </w:tcBorders>
            <w:shd w:val="clear" w:color="auto" w:fill="DCDCDC"/>
            <w:tcMar>
              <w:top w:w="75" w:type="dxa"/>
              <w:left w:w="180" w:type="dxa"/>
              <w:bottom w:w="75" w:type="dxa"/>
              <w:right w:w="180" w:type="dxa"/>
            </w:tcMar>
            <w:hideMark/>
          </w:tcPr>
          <w:p w:rsidR="00AA73A9" w:rsidRPr="00AA73A9" w:rsidRDefault="00AA73A9" w:rsidP="00AA73A9">
            <w:pPr>
              <w:jc w:val="center"/>
              <w:rPr>
                <w:rFonts w:ascii="Arial" w:hAnsi="Arial" w:cs="Arial"/>
                <w:b/>
                <w:bCs/>
                <w:color w:val="000000"/>
                <w:sz w:val="21"/>
                <w:szCs w:val="21"/>
              </w:rPr>
            </w:pPr>
            <w:r w:rsidRPr="00AA73A9">
              <w:rPr>
                <w:rFonts w:ascii="Arial" w:hAnsi="Arial" w:cs="Arial"/>
                <w:b/>
                <w:bCs/>
                <w:color w:val="000000"/>
                <w:sz w:val="21"/>
                <w:szCs w:val="21"/>
              </w:rPr>
              <w:t>Transactions</w:t>
            </w:r>
          </w:p>
        </w:tc>
        <w:tc>
          <w:tcPr>
            <w:tcW w:w="0" w:type="auto"/>
            <w:tcBorders>
              <w:top w:val="single" w:sz="6" w:space="0" w:color="000000"/>
              <w:left w:val="single" w:sz="6" w:space="0" w:color="000000"/>
              <w:bottom w:val="single" w:sz="6" w:space="0" w:color="000000"/>
              <w:right w:val="single" w:sz="6" w:space="0" w:color="000000"/>
            </w:tcBorders>
            <w:shd w:val="clear" w:color="auto" w:fill="DCDCDC"/>
            <w:tcMar>
              <w:top w:w="75" w:type="dxa"/>
              <w:left w:w="180" w:type="dxa"/>
              <w:bottom w:w="75" w:type="dxa"/>
              <w:right w:w="180" w:type="dxa"/>
            </w:tcMar>
            <w:hideMark/>
          </w:tcPr>
          <w:p w:rsidR="00AA73A9" w:rsidRPr="00AA73A9" w:rsidRDefault="00AA73A9" w:rsidP="00AA73A9">
            <w:pPr>
              <w:jc w:val="center"/>
              <w:rPr>
                <w:rFonts w:ascii="Arial" w:hAnsi="Arial" w:cs="Arial"/>
                <w:b/>
                <w:bCs/>
                <w:color w:val="000000"/>
                <w:sz w:val="21"/>
                <w:szCs w:val="21"/>
              </w:rPr>
            </w:pPr>
            <w:r w:rsidRPr="00AA73A9">
              <w:rPr>
                <w:rFonts w:ascii="Arial" w:hAnsi="Arial" w:cs="Arial"/>
                <w:b/>
                <w:bCs/>
                <w:color w:val="000000"/>
                <w:sz w:val="21"/>
                <w:szCs w:val="21"/>
              </w:rPr>
              <w:t>XA</w:t>
            </w:r>
          </w:p>
        </w:tc>
        <w:tc>
          <w:tcPr>
            <w:tcW w:w="0" w:type="auto"/>
            <w:tcBorders>
              <w:top w:val="single" w:sz="6" w:space="0" w:color="000000"/>
              <w:left w:val="single" w:sz="6" w:space="0" w:color="000000"/>
              <w:bottom w:val="single" w:sz="6" w:space="0" w:color="000000"/>
              <w:right w:val="single" w:sz="6" w:space="0" w:color="000000"/>
            </w:tcBorders>
            <w:shd w:val="clear" w:color="auto" w:fill="DCDCDC"/>
            <w:tcMar>
              <w:top w:w="75" w:type="dxa"/>
              <w:left w:w="180" w:type="dxa"/>
              <w:bottom w:w="75" w:type="dxa"/>
              <w:right w:w="180" w:type="dxa"/>
            </w:tcMar>
            <w:hideMark/>
          </w:tcPr>
          <w:p w:rsidR="00AA73A9" w:rsidRPr="00AA73A9" w:rsidRDefault="00AA73A9" w:rsidP="00AA73A9">
            <w:pPr>
              <w:jc w:val="center"/>
              <w:rPr>
                <w:rFonts w:ascii="Arial" w:hAnsi="Arial" w:cs="Arial"/>
                <w:b/>
                <w:bCs/>
                <w:color w:val="000000"/>
                <w:sz w:val="21"/>
                <w:szCs w:val="21"/>
              </w:rPr>
            </w:pPr>
            <w:proofErr w:type="spellStart"/>
            <w:r w:rsidRPr="00AA73A9">
              <w:rPr>
                <w:rFonts w:ascii="Arial" w:hAnsi="Arial" w:cs="Arial"/>
                <w:b/>
                <w:bCs/>
                <w:color w:val="000000"/>
                <w:sz w:val="21"/>
                <w:szCs w:val="21"/>
              </w:rPr>
              <w:t>Savepoints</w:t>
            </w:r>
            <w:proofErr w:type="spellEnd"/>
          </w:p>
        </w:tc>
      </w:tr>
      <w:tr w:rsidR="00AA73A9" w:rsidRPr="00AA73A9" w:rsidTr="00AA73A9">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CSV</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CSV storage engine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r>
      <w:tr w:rsidR="00AA73A9" w:rsidRPr="00AA73A9" w:rsidTr="00AA73A9">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MRG_MYISAM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 xml:space="preserve">Collection of identical </w:t>
            </w:r>
            <w:proofErr w:type="spellStart"/>
            <w:r w:rsidRPr="00AA73A9">
              <w:rPr>
                <w:rFonts w:ascii="Arial" w:hAnsi="Arial" w:cs="Arial"/>
                <w:color w:val="333333"/>
                <w:sz w:val="20"/>
                <w:szCs w:val="20"/>
              </w:rPr>
              <w:t>MyISAM</w:t>
            </w:r>
            <w:proofErr w:type="spellEnd"/>
            <w:r w:rsidRPr="00AA73A9">
              <w:rPr>
                <w:rFonts w:ascii="Arial" w:hAnsi="Arial" w:cs="Arial"/>
                <w:color w:val="333333"/>
                <w:sz w:val="20"/>
                <w:szCs w:val="20"/>
              </w:rPr>
              <w:t xml:space="preserve"> tables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r>
      <w:tr w:rsidR="00AA73A9" w:rsidRPr="00AA73A9" w:rsidTr="00AA73A9">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FEDERATED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Federated MySQL storage engine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NULL</w:t>
            </w:r>
          </w:p>
        </w:tc>
      </w:tr>
      <w:tr w:rsidR="00AA73A9" w:rsidRPr="00AA73A9" w:rsidTr="00AA73A9">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proofErr w:type="spellStart"/>
            <w:r w:rsidRPr="00AA73A9">
              <w:rPr>
                <w:rFonts w:ascii="Arial" w:hAnsi="Arial" w:cs="Arial"/>
                <w:color w:val="333333"/>
                <w:sz w:val="20"/>
                <w:szCs w:val="20"/>
              </w:rPr>
              <w:t>MyISAM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DEFAULT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Default engine as of MySQL 3.23 with great performance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r>
      <w:tr w:rsidR="00AA73A9" w:rsidRPr="00AA73A9" w:rsidTr="00AA73A9">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proofErr w:type="spellStart"/>
            <w:r w:rsidRPr="00AA73A9">
              <w:rPr>
                <w:rFonts w:ascii="Arial" w:hAnsi="Arial" w:cs="Arial"/>
                <w:color w:val="333333"/>
                <w:sz w:val="20"/>
                <w:szCs w:val="20"/>
              </w:rPr>
              <w:t>InnoDB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Supports transactions, row-level locking, and foreign keys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YES</w:t>
            </w:r>
          </w:p>
        </w:tc>
      </w:tr>
      <w:tr w:rsidR="00AA73A9" w:rsidRPr="00AA73A9" w:rsidTr="00AA73A9">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MEMORY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Hash based, stored in memory, useful for temporary tables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80" w:type="dxa"/>
              <w:bottom w:w="75" w:type="dxa"/>
              <w:right w:w="180" w:type="dxa"/>
            </w:tcMar>
            <w:hideMark/>
          </w:tcPr>
          <w:p w:rsidR="00AA73A9" w:rsidRPr="00AA73A9" w:rsidRDefault="00AA73A9" w:rsidP="00AA73A9">
            <w:pPr>
              <w:rPr>
                <w:rFonts w:ascii="Arial" w:hAnsi="Arial" w:cs="Arial"/>
                <w:color w:val="333333"/>
                <w:sz w:val="20"/>
                <w:szCs w:val="20"/>
              </w:rPr>
            </w:pPr>
            <w:r w:rsidRPr="00AA73A9">
              <w:rPr>
                <w:rFonts w:ascii="Arial" w:hAnsi="Arial" w:cs="Arial"/>
                <w:color w:val="333333"/>
                <w:sz w:val="20"/>
                <w:szCs w:val="20"/>
              </w:rPr>
              <w:t>NO</w:t>
            </w:r>
          </w:p>
        </w:tc>
      </w:tr>
    </w:tbl>
    <w:p w:rsidR="00AA73A9" w:rsidRPr="00AA73A9" w:rsidRDefault="00AA73A9" w:rsidP="00AA73A9">
      <w:pPr>
        <w:pBdr>
          <w:top w:val="nil"/>
          <w:left w:val="nil"/>
          <w:bottom w:val="nil"/>
          <w:right w:val="nil"/>
          <w:between w:val="nil"/>
        </w:pBdr>
        <w:spacing w:line="360" w:lineRule="auto"/>
        <w:ind w:left="720"/>
        <w:jc w:val="both"/>
        <w:rPr>
          <w:color w:val="202124"/>
        </w:rPr>
      </w:pPr>
    </w:p>
    <w:p w:rsidR="00AA73A9" w:rsidRDefault="00AA73A9" w:rsidP="005E3FB7">
      <w:pPr>
        <w:pBdr>
          <w:top w:val="nil"/>
          <w:left w:val="nil"/>
          <w:bottom w:val="nil"/>
          <w:right w:val="nil"/>
          <w:between w:val="nil"/>
        </w:pBdr>
        <w:spacing w:line="360" w:lineRule="auto"/>
        <w:ind w:left="720"/>
        <w:jc w:val="both"/>
        <w:rPr>
          <w:color w:val="202124"/>
        </w:rPr>
      </w:pPr>
    </w:p>
    <w:p w:rsidR="00EF0D2D" w:rsidRDefault="00B73CE2" w:rsidP="005E3FB7">
      <w:pPr>
        <w:pBdr>
          <w:top w:val="nil"/>
          <w:left w:val="nil"/>
          <w:bottom w:val="nil"/>
          <w:right w:val="nil"/>
          <w:between w:val="nil"/>
        </w:pBdr>
        <w:spacing w:line="360" w:lineRule="auto"/>
        <w:ind w:left="720"/>
        <w:jc w:val="both"/>
        <w:rPr>
          <w:b/>
          <w:sz w:val="28"/>
          <w:szCs w:val="28"/>
        </w:rPr>
      </w:pPr>
      <w:r>
        <w:rPr>
          <w:b/>
          <w:color w:val="000000"/>
          <w:sz w:val="28"/>
          <w:szCs w:val="28"/>
        </w:rPr>
        <w:t xml:space="preserve">5.2 OVERVIEW OF </w:t>
      </w:r>
      <w:r w:rsidR="001116FB">
        <w:rPr>
          <w:b/>
          <w:sz w:val="28"/>
          <w:szCs w:val="28"/>
        </w:rPr>
        <w:t>PHP</w:t>
      </w:r>
    </w:p>
    <w:p w:rsidR="001116FB" w:rsidRPr="001116FB" w:rsidRDefault="001116FB" w:rsidP="001116FB">
      <w:pPr>
        <w:pBdr>
          <w:top w:val="nil"/>
          <w:left w:val="nil"/>
          <w:bottom w:val="nil"/>
          <w:right w:val="nil"/>
          <w:between w:val="nil"/>
        </w:pBdr>
        <w:ind w:left="720"/>
        <w:jc w:val="both"/>
        <w:rPr>
          <w:b/>
          <w:color w:val="000000"/>
          <w:sz w:val="28"/>
          <w:szCs w:val="28"/>
        </w:rPr>
      </w:pPr>
      <w:r w:rsidRPr="001116FB">
        <w:rPr>
          <w:b/>
          <w:color w:val="000000"/>
          <w:sz w:val="28"/>
          <w:szCs w:val="28"/>
        </w:rPr>
        <w:t>What Exactly is PHP?</w:t>
      </w:r>
    </w:p>
    <w:p w:rsidR="001116FB" w:rsidRPr="001116FB" w:rsidRDefault="001116FB" w:rsidP="001116FB">
      <w:pPr>
        <w:pBdr>
          <w:top w:val="nil"/>
          <w:left w:val="nil"/>
          <w:bottom w:val="nil"/>
          <w:right w:val="nil"/>
          <w:between w:val="nil"/>
        </w:pBdr>
        <w:ind w:left="720"/>
        <w:jc w:val="both"/>
        <w:rPr>
          <w:color w:val="000000"/>
          <w:sz w:val="28"/>
          <w:szCs w:val="28"/>
        </w:rPr>
      </w:pPr>
      <w:r w:rsidRPr="001116FB">
        <w:rPr>
          <w:color w:val="000000"/>
          <w:sz w:val="28"/>
          <w:szCs w:val="28"/>
        </w:rPr>
        <w:t xml:space="preserve">PHP is an intuitive, </w:t>
      </w:r>
      <w:r w:rsidRPr="001116FB">
        <w:rPr>
          <w:color w:val="000000"/>
          <w:sz w:val="28"/>
          <w:szCs w:val="28"/>
        </w:rPr>
        <w:t>server-side</w:t>
      </w:r>
      <w:r w:rsidRPr="001116FB">
        <w:rPr>
          <w:color w:val="000000"/>
          <w:sz w:val="28"/>
          <w:szCs w:val="28"/>
        </w:rPr>
        <w:t xml:space="preserve"> scripting language. Like any other scripting </w:t>
      </w:r>
      <w:r w:rsidRPr="001116FB">
        <w:rPr>
          <w:color w:val="000000"/>
          <w:sz w:val="28"/>
          <w:szCs w:val="28"/>
        </w:rPr>
        <w:t>language,</w:t>
      </w:r>
      <w:r w:rsidRPr="001116FB">
        <w:rPr>
          <w:color w:val="000000"/>
          <w:sz w:val="28"/>
          <w:szCs w:val="28"/>
        </w:rPr>
        <w:t xml:space="preserve"> it allows developers to build logic into the creation of web page content and handle data returned from a web browser. PHP also contains </w:t>
      </w:r>
      <w:r w:rsidRPr="001116FB">
        <w:rPr>
          <w:color w:val="000000"/>
          <w:sz w:val="28"/>
          <w:szCs w:val="28"/>
        </w:rPr>
        <w:t>several</w:t>
      </w:r>
      <w:r w:rsidRPr="001116FB">
        <w:rPr>
          <w:color w:val="000000"/>
          <w:sz w:val="28"/>
          <w:szCs w:val="28"/>
        </w:rPr>
        <w:t xml:space="preserve"> extensions that make it easy to interact with databases, extracting data to be displayed on a web page and storing information entered by a web site visitor back into the database.</w:t>
      </w:r>
    </w:p>
    <w:p w:rsidR="001116FB" w:rsidRPr="001116FB" w:rsidRDefault="001116FB" w:rsidP="001116FB">
      <w:pPr>
        <w:pBdr>
          <w:top w:val="nil"/>
          <w:left w:val="nil"/>
          <w:bottom w:val="nil"/>
          <w:right w:val="nil"/>
          <w:between w:val="nil"/>
        </w:pBdr>
        <w:ind w:left="720"/>
        <w:jc w:val="both"/>
        <w:rPr>
          <w:color w:val="000000"/>
          <w:sz w:val="28"/>
          <w:szCs w:val="28"/>
        </w:rPr>
      </w:pPr>
      <w:r w:rsidRPr="001116FB">
        <w:rPr>
          <w:color w:val="000000"/>
          <w:sz w:val="28"/>
          <w:szCs w:val="28"/>
        </w:rPr>
        <w:t>PHP consists of a scripting language and an interpreter. Like other scripting languages, PHP enables web developers to define the behavior and logic they need in a web page. These scripts are embedded into the HTML documents that are served by the web server. The interpreter takes the form of a module that integrates into the web server, converting the scripts into commands the computer then executes to achieve the results defined in the script by the web developer.</w:t>
      </w:r>
    </w:p>
    <w:p w:rsidR="001116FB" w:rsidRPr="001116FB" w:rsidRDefault="001116FB" w:rsidP="001116FB">
      <w:pPr>
        <w:pBdr>
          <w:top w:val="nil"/>
          <w:left w:val="nil"/>
          <w:bottom w:val="nil"/>
          <w:right w:val="nil"/>
          <w:between w:val="nil"/>
        </w:pBdr>
        <w:ind w:left="720"/>
        <w:jc w:val="both"/>
        <w:rPr>
          <w:b/>
          <w:color w:val="000000"/>
          <w:sz w:val="28"/>
          <w:szCs w:val="28"/>
        </w:rPr>
      </w:pPr>
      <w:r w:rsidRPr="001116FB">
        <w:rPr>
          <w:b/>
          <w:color w:val="000000"/>
          <w:sz w:val="28"/>
          <w:szCs w:val="28"/>
        </w:rPr>
        <w:t>How Does PHP Work?</w:t>
      </w:r>
    </w:p>
    <w:p w:rsidR="001116FB" w:rsidRPr="001116FB" w:rsidRDefault="001116FB" w:rsidP="001116FB">
      <w:pPr>
        <w:pBdr>
          <w:top w:val="nil"/>
          <w:left w:val="nil"/>
          <w:bottom w:val="nil"/>
          <w:right w:val="nil"/>
          <w:between w:val="nil"/>
        </w:pBdr>
        <w:ind w:left="720"/>
        <w:jc w:val="both"/>
        <w:rPr>
          <w:color w:val="000000"/>
          <w:sz w:val="28"/>
          <w:szCs w:val="28"/>
        </w:rPr>
      </w:pPr>
      <w:r w:rsidRPr="001116FB">
        <w:rPr>
          <w:color w:val="000000"/>
          <w:sz w:val="28"/>
          <w:szCs w:val="28"/>
        </w:rPr>
        <w:t>To develop an understanding of how PHP works it is helpful to first explore what happens when a web page is served to a user's browser.</w:t>
      </w:r>
    </w:p>
    <w:p w:rsidR="001116FB" w:rsidRPr="001116FB" w:rsidRDefault="001116FB" w:rsidP="001116FB">
      <w:pPr>
        <w:pBdr>
          <w:top w:val="nil"/>
          <w:left w:val="nil"/>
          <w:bottom w:val="nil"/>
          <w:right w:val="nil"/>
          <w:between w:val="nil"/>
        </w:pBdr>
        <w:ind w:left="720"/>
        <w:jc w:val="both"/>
        <w:rPr>
          <w:color w:val="000000"/>
          <w:sz w:val="28"/>
          <w:szCs w:val="28"/>
        </w:rPr>
      </w:pPr>
      <w:r w:rsidRPr="001116FB">
        <w:rPr>
          <w:color w:val="000000"/>
          <w:sz w:val="28"/>
          <w:szCs w:val="28"/>
        </w:rPr>
        <w:t>When a user visits a web site or clicks on a link on a page the browser sends a request to the web server hosting the site asking for a copy of the web page. The web server receives the request, finds the corresponding web page file on the file system and sends it back, over the internet, to the user's browser.</w:t>
      </w:r>
    </w:p>
    <w:p w:rsidR="001116FB" w:rsidRPr="001116FB" w:rsidRDefault="001116FB" w:rsidP="001116FB">
      <w:pPr>
        <w:pBdr>
          <w:top w:val="nil"/>
          <w:left w:val="nil"/>
          <w:bottom w:val="nil"/>
          <w:right w:val="nil"/>
          <w:between w:val="nil"/>
        </w:pBdr>
        <w:ind w:left="720"/>
        <w:jc w:val="both"/>
        <w:rPr>
          <w:color w:val="000000"/>
          <w:sz w:val="28"/>
          <w:szCs w:val="28"/>
        </w:rPr>
      </w:pPr>
      <w:r w:rsidRPr="001116FB">
        <w:rPr>
          <w:color w:val="000000"/>
          <w:sz w:val="28"/>
          <w:szCs w:val="28"/>
        </w:rPr>
        <w:t>Typically,</w:t>
      </w:r>
      <w:r w:rsidRPr="001116FB">
        <w:rPr>
          <w:color w:val="000000"/>
          <w:sz w:val="28"/>
          <w:szCs w:val="28"/>
        </w:rPr>
        <w:t xml:space="preserve"> the web server doesn't pay any attention to the content of the file it has just transmitted to the web browser. As far as the web server is concerned the web browser understands the content of the web page file and knows how to interpret and render it so that it appears as the web designer intended.</w:t>
      </w:r>
    </w:p>
    <w:p w:rsidR="001116FB" w:rsidRPr="001116FB" w:rsidRDefault="001116FB" w:rsidP="001116FB">
      <w:pPr>
        <w:pBdr>
          <w:top w:val="nil"/>
          <w:left w:val="nil"/>
          <w:bottom w:val="nil"/>
          <w:right w:val="nil"/>
          <w:between w:val="nil"/>
        </w:pBdr>
        <w:ind w:left="720"/>
        <w:jc w:val="both"/>
        <w:rPr>
          <w:color w:val="000000"/>
          <w:sz w:val="28"/>
          <w:szCs w:val="28"/>
        </w:rPr>
      </w:pPr>
      <w:r w:rsidRPr="001116FB">
        <w:rPr>
          <w:color w:val="000000"/>
          <w:sz w:val="28"/>
          <w:szCs w:val="28"/>
        </w:rPr>
        <w:t>Now let's consider what kind of web page content a web browser understands. These days a web page is likely to consist of HTML, XHTML and JavaScript. The web browser contains code that tells it what to do with these types of content. For example, it understands the structure HTML in terms of rendering the page and it has a JavaScript interpreter built in that knows how to execute the instructions in a JavaScript script. A web browser, however, knows absolutely nothing about any PHP script that may be embedded in an HTML document. If a browser was served a web page containing PHP it would not know how to interpret that code.</w:t>
      </w:r>
    </w:p>
    <w:p w:rsidR="00457ADB" w:rsidRPr="001116FB" w:rsidRDefault="001116FB" w:rsidP="001116FB">
      <w:pPr>
        <w:pBdr>
          <w:top w:val="nil"/>
          <w:left w:val="nil"/>
          <w:bottom w:val="nil"/>
          <w:right w:val="nil"/>
          <w:between w:val="nil"/>
        </w:pBdr>
        <w:ind w:left="720"/>
        <w:jc w:val="both"/>
        <w:rPr>
          <w:color w:val="000000"/>
          <w:sz w:val="28"/>
          <w:szCs w:val="28"/>
        </w:rPr>
      </w:pPr>
      <w:r w:rsidRPr="001116FB">
        <w:rPr>
          <w:color w:val="000000"/>
          <w:sz w:val="28"/>
          <w:szCs w:val="28"/>
        </w:rPr>
        <w:t xml:space="preserve">Given that a web browser knows nothing about PHP in a web page, then clearly something </w:t>
      </w:r>
      <w:proofErr w:type="gramStart"/>
      <w:r w:rsidRPr="001116FB">
        <w:rPr>
          <w:color w:val="000000"/>
          <w:sz w:val="28"/>
          <w:szCs w:val="28"/>
        </w:rPr>
        <w:t>has to</w:t>
      </w:r>
      <w:proofErr w:type="gramEnd"/>
      <w:r w:rsidRPr="001116FB">
        <w:rPr>
          <w:color w:val="000000"/>
          <w:sz w:val="28"/>
          <w:szCs w:val="28"/>
        </w:rPr>
        <w:t xml:space="preserve"> be done with any PHP script in the page before it reaches the browser. This is where the PHP pre-processing module comes </w:t>
      </w:r>
      <w:r w:rsidRPr="001116FB">
        <w:rPr>
          <w:color w:val="000000"/>
          <w:sz w:val="28"/>
          <w:szCs w:val="28"/>
        </w:rPr>
        <w:lastRenderedPageBreak/>
        <w:t>in. The PHP module is, as mentioned previously, integrated into the web server. The module tells the web server that when a page is to be served which contains PHP script (identified by special markers) that it is to pass that script to the PHP pre-processing module and wait for the PHP module to send it some content to replace that script fragment. The PHP processing module understands PHP, executes the PHP script written by the web developer and, based on the script instructions, creates output that the browser will understand. The web server substitutes the content provided by the PHP pre-processor module in place of the PHP script in the web page and sends it to the browser where it is rendered for the user to view.</w:t>
      </w:r>
    </w:p>
    <w:p w:rsidR="00A9025B" w:rsidRDefault="00A9025B">
      <w:pPr>
        <w:rPr>
          <w:b/>
          <w:sz w:val="28"/>
          <w:szCs w:val="28"/>
          <w:highlight w:val="white"/>
        </w:rPr>
      </w:pPr>
      <w:r>
        <w:rPr>
          <w:b/>
          <w:sz w:val="28"/>
          <w:szCs w:val="28"/>
          <w:highlight w:val="white"/>
        </w:rPr>
        <w:br w:type="page"/>
      </w:r>
    </w:p>
    <w:p w:rsidR="00EF0D2D" w:rsidRDefault="00B73CE2" w:rsidP="00B07641">
      <w:pPr>
        <w:spacing w:line="360" w:lineRule="auto"/>
        <w:ind w:left="-720" w:firstLine="720"/>
        <w:jc w:val="center"/>
        <w:rPr>
          <w:b/>
          <w:sz w:val="28"/>
          <w:szCs w:val="28"/>
        </w:rPr>
      </w:pPr>
      <w:r>
        <w:rPr>
          <w:b/>
          <w:sz w:val="28"/>
          <w:szCs w:val="28"/>
        </w:rPr>
        <w:lastRenderedPageBreak/>
        <w:t>CHAPTER -6</w:t>
      </w:r>
    </w:p>
    <w:p w:rsidR="00EF0D2D" w:rsidRDefault="00EF0D2D" w:rsidP="005E3FB7">
      <w:pPr>
        <w:spacing w:line="360" w:lineRule="auto"/>
        <w:ind w:left="3600" w:firstLine="720"/>
        <w:rPr>
          <w:b/>
          <w:sz w:val="28"/>
          <w:szCs w:val="28"/>
        </w:rPr>
      </w:pPr>
    </w:p>
    <w:p w:rsidR="00EF0D2D" w:rsidRDefault="00B73CE2" w:rsidP="00B07641">
      <w:pPr>
        <w:spacing w:line="360" w:lineRule="auto"/>
        <w:jc w:val="center"/>
        <w:rPr>
          <w:sz w:val="28"/>
          <w:szCs w:val="28"/>
        </w:rPr>
      </w:pPr>
      <w:r>
        <w:rPr>
          <w:b/>
          <w:sz w:val="28"/>
          <w:szCs w:val="28"/>
        </w:rPr>
        <w:t>CONCLUSION &amp; FUTURE ENHANCEMENT</w:t>
      </w:r>
    </w:p>
    <w:p w:rsidR="00EF0D2D" w:rsidRDefault="00EF0D2D" w:rsidP="005E3FB7">
      <w:pPr>
        <w:spacing w:line="360" w:lineRule="auto"/>
      </w:pPr>
    </w:p>
    <w:p w:rsidR="00EF0D2D" w:rsidRDefault="00B73CE2" w:rsidP="005E3FB7">
      <w:pPr>
        <w:spacing w:line="360" w:lineRule="auto"/>
        <w:ind w:left="720"/>
      </w:pPr>
      <w:r>
        <w:rPr>
          <w:b/>
        </w:rPr>
        <w:t>6.1 CONCLUSION</w:t>
      </w:r>
    </w:p>
    <w:p w:rsidR="00EF0D2D" w:rsidRDefault="00EF0D2D" w:rsidP="005E3FB7">
      <w:pPr>
        <w:spacing w:line="360" w:lineRule="auto"/>
        <w:ind w:left="720"/>
      </w:pPr>
    </w:p>
    <w:p w:rsidR="00EF0D2D" w:rsidRDefault="001116FB" w:rsidP="005E3FB7">
      <w:pPr>
        <w:spacing w:line="360" w:lineRule="auto"/>
        <w:ind w:left="720"/>
        <w:jc w:val="both"/>
        <w:rPr>
          <w:color w:val="333333"/>
          <w:highlight w:val="white"/>
        </w:rPr>
      </w:pPr>
      <w:r>
        <w:rPr>
          <w:color w:val="333333"/>
          <w:highlight w:val="white"/>
        </w:rPr>
        <w:t>Web applications</w:t>
      </w:r>
      <w:r w:rsidR="00B73CE2">
        <w:rPr>
          <w:color w:val="333333"/>
          <w:highlight w:val="white"/>
        </w:rPr>
        <w:t xml:space="preserve"> is not just a change of technology. It is part of a redefinition of how </w:t>
      </w:r>
      <w:r>
        <w:rPr>
          <w:color w:val="333333"/>
          <w:highlight w:val="white"/>
        </w:rPr>
        <w:t>work can be efficiently done without having to waste time on mundane, repetitive and easily automatable tasks</w:t>
      </w:r>
      <w:r w:rsidR="00B73CE2">
        <w:rPr>
          <w:color w:val="333333"/>
          <w:highlight w:val="white"/>
        </w:rPr>
        <w:t xml:space="preserve">. I will end this book by daring to make a few predictions of how </w:t>
      </w:r>
      <w:r>
        <w:rPr>
          <w:color w:val="333333"/>
          <w:highlight w:val="white"/>
        </w:rPr>
        <w:t>this application</w:t>
      </w:r>
      <w:r w:rsidR="00B73CE2">
        <w:rPr>
          <w:color w:val="333333"/>
          <w:highlight w:val="white"/>
        </w:rPr>
        <w:t xml:space="preserve"> and the functions it serves will continue to develop.</w:t>
      </w:r>
    </w:p>
    <w:p w:rsidR="001116FB" w:rsidRDefault="001116FB" w:rsidP="005E3FB7">
      <w:pPr>
        <w:spacing w:after="160" w:line="360" w:lineRule="auto"/>
        <w:ind w:left="720"/>
        <w:rPr>
          <w:color w:val="333333"/>
          <w:highlight w:val="white"/>
        </w:rPr>
      </w:pPr>
    </w:p>
    <w:p w:rsidR="00EF0D2D" w:rsidRDefault="001116FB" w:rsidP="005E3FB7">
      <w:pPr>
        <w:spacing w:after="160" w:line="360" w:lineRule="auto"/>
        <w:ind w:left="720"/>
        <w:rPr>
          <w:color w:val="333333"/>
          <w:highlight w:val="white"/>
        </w:rPr>
      </w:pPr>
      <w:r>
        <w:rPr>
          <w:color w:val="333333"/>
          <w:highlight w:val="white"/>
        </w:rPr>
        <w:t>CONDUCT AN EXAM EASILY</w:t>
      </w:r>
      <w:r w:rsidR="00B73CE2">
        <w:rPr>
          <w:color w:val="333333"/>
          <w:highlight w:val="white"/>
        </w:rPr>
        <w:t xml:space="preserve">: </w:t>
      </w:r>
      <w:r>
        <w:rPr>
          <w:color w:val="333333"/>
          <w:highlight w:val="white"/>
        </w:rPr>
        <w:t>It can be used by any institution which conducts examinations to get rid of the burden of conducting examinations and focus more on the quality of examination.</w:t>
      </w:r>
    </w:p>
    <w:p w:rsidR="00D32B77" w:rsidRDefault="00D32B77" w:rsidP="005E3FB7">
      <w:pPr>
        <w:spacing w:after="160" w:line="360" w:lineRule="auto"/>
        <w:ind w:left="720"/>
        <w:rPr>
          <w:color w:val="333333"/>
          <w:highlight w:val="white"/>
        </w:rPr>
      </w:pPr>
      <w:r>
        <w:rPr>
          <w:color w:val="333333"/>
          <w:highlight w:val="white"/>
        </w:rPr>
        <w:t>MANAGEMENT APPLICATIONS: The logic of this application can be extended to provide applications which can manage any given resource which must be available to several people at once.</w:t>
      </w:r>
    </w:p>
    <w:p w:rsidR="00EF0D2D" w:rsidRDefault="00EF0D2D" w:rsidP="005E3FB7">
      <w:pPr>
        <w:spacing w:after="160" w:line="360" w:lineRule="auto"/>
        <w:ind w:left="720"/>
        <w:rPr>
          <w:color w:val="333333"/>
          <w:highlight w:val="white"/>
        </w:rPr>
      </w:pPr>
    </w:p>
    <w:p w:rsidR="00EF0D2D" w:rsidRDefault="00B73CE2" w:rsidP="005E3FB7">
      <w:pPr>
        <w:spacing w:line="360" w:lineRule="auto"/>
        <w:ind w:left="720"/>
        <w:rPr>
          <w:b/>
          <w:sz w:val="28"/>
          <w:szCs w:val="28"/>
        </w:rPr>
      </w:pPr>
      <w:r>
        <w:rPr>
          <w:b/>
          <w:sz w:val="28"/>
          <w:szCs w:val="28"/>
        </w:rPr>
        <w:t>6.2 FUTURE WORK</w:t>
      </w:r>
    </w:p>
    <w:p w:rsidR="00EF0D2D" w:rsidRDefault="00EF0D2D" w:rsidP="005E3FB7">
      <w:pPr>
        <w:spacing w:line="360" w:lineRule="auto"/>
        <w:ind w:left="720"/>
        <w:rPr>
          <w:b/>
        </w:rPr>
      </w:pPr>
    </w:p>
    <w:p w:rsidR="00EF0D2D" w:rsidRDefault="00B73CE2" w:rsidP="005E3FB7">
      <w:pPr>
        <w:numPr>
          <w:ilvl w:val="0"/>
          <w:numId w:val="6"/>
        </w:numPr>
        <w:spacing w:line="360" w:lineRule="auto"/>
        <w:ind w:left="1440"/>
      </w:pPr>
      <w:r>
        <w:t>Feedback column will be added for better user experience</w:t>
      </w:r>
    </w:p>
    <w:p w:rsidR="00EF0D2D" w:rsidRDefault="00B73CE2" w:rsidP="00D32B77">
      <w:pPr>
        <w:numPr>
          <w:ilvl w:val="0"/>
          <w:numId w:val="6"/>
        </w:numPr>
        <w:spacing w:line="360" w:lineRule="auto"/>
        <w:ind w:left="1440"/>
      </w:pPr>
      <w:r>
        <w:t>User interface will be more precise and eloquent</w:t>
      </w:r>
    </w:p>
    <w:p w:rsidR="00D32B77" w:rsidRPr="00D32B77" w:rsidRDefault="00D32B77" w:rsidP="00D32B77">
      <w:pPr>
        <w:numPr>
          <w:ilvl w:val="0"/>
          <w:numId w:val="6"/>
        </w:numPr>
        <w:spacing w:line="360" w:lineRule="auto"/>
        <w:ind w:left="1440"/>
      </w:pPr>
      <w:r>
        <w:t>Android application will be developed to mark attendance</w:t>
      </w:r>
      <w:bookmarkStart w:id="17" w:name="_GoBack"/>
      <w:bookmarkEnd w:id="17"/>
    </w:p>
    <w:p w:rsidR="00B07641" w:rsidRDefault="00B07641">
      <w:pPr>
        <w:rPr>
          <w:b/>
          <w:sz w:val="28"/>
          <w:szCs w:val="28"/>
        </w:rPr>
      </w:pPr>
      <w:r>
        <w:rPr>
          <w:b/>
          <w:sz w:val="28"/>
          <w:szCs w:val="28"/>
        </w:rPr>
        <w:br w:type="page"/>
      </w:r>
    </w:p>
    <w:p w:rsidR="00B07641" w:rsidRDefault="00B07641" w:rsidP="005E3FB7">
      <w:pPr>
        <w:spacing w:line="360" w:lineRule="auto"/>
        <w:jc w:val="center"/>
        <w:rPr>
          <w:b/>
          <w:sz w:val="28"/>
          <w:szCs w:val="28"/>
        </w:rPr>
      </w:pPr>
    </w:p>
    <w:p w:rsidR="00B07641" w:rsidRDefault="00B07641" w:rsidP="005E3FB7">
      <w:pPr>
        <w:spacing w:line="360" w:lineRule="auto"/>
        <w:jc w:val="center"/>
        <w:rPr>
          <w:b/>
          <w:sz w:val="28"/>
          <w:szCs w:val="28"/>
        </w:rPr>
      </w:pPr>
    </w:p>
    <w:p w:rsidR="00B07641" w:rsidRDefault="00B07641" w:rsidP="005E3FB7">
      <w:pPr>
        <w:spacing w:line="360" w:lineRule="auto"/>
        <w:jc w:val="center"/>
        <w:rPr>
          <w:b/>
          <w:sz w:val="28"/>
          <w:szCs w:val="28"/>
        </w:rPr>
      </w:pPr>
    </w:p>
    <w:p w:rsidR="00B07641" w:rsidRDefault="00B07641" w:rsidP="005E3FB7">
      <w:pPr>
        <w:spacing w:line="360" w:lineRule="auto"/>
        <w:jc w:val="center"/>
        <w:rPr>
          <w:b/>
          <w:sz w:val="28"/>
          <w:szCs w:val="28"/>
        </w:rPr>
      </w:pPr>
      <w:r>
        <w:rPr>
          <w:b/>
          <w:sz w:val="28"/>
          <w:szCs w:val="28"/>
        </w:rPr>
        <w:t>CHAPTER -7</w:t>
      </w:r>
    </w:p>
    <w:p w:rsidR="00B07641" w:rsidRDefault="00B07641" w:rsidP="005E3FB7">
      <w:pPr>
        <w:spacing w:line="360" w:lineRule="auto"/>
        <w:jc w:val="center"/>
        <w:rPr>
          <w:b/>
          <w:sz w:val="28"/>
          <w:szCs w:val="28"/>
        </w:rPr>
      </w:pPr>
    </w:p>
    <w:p w:rsidR="00EF0D2D" w:rsidRDefault="00B73CE2" w:rsidP="005E3FB7">
      <w:pPr>
        <w:spacing w:line="360" w:lineRule="auto"/>
        <w:jc w:val="center"/>
        <w:rPr>
          <w:b/>
          <w:sz w:val="28"/>
          <w:szCs w:val="28"/>
        </w:rPr>
      </w:pPr>
      <w:r>
        <w:rPr>
          <w:b/>
          <w:sz w:val="28"/>
          <w:szCs w:val="28"/>
        </w:rPr>
        <w:t xml:space="preserve">REFERENCES </w:t>
      </w:r>
    </w:p>
    <w:p w:rsidR="00EF0D2D" w:rsidRDefault="00EF0D2D" w:rsidP="005E3FB7">
      <w:pPr>
        <w:spacing w:line="360" w:lineRule="auto"/>
        <w:ind w:left="720"/>
        <w:rPr>
          <w:b/>
          <w:sz w:val="28"/>
          <w:szCs w:val="28"/>
        </w:rPr>
      </w:pPr>
    </w:p>
    <w:p w:rsidR="00A95000" w:rsidRPr="00A95000" w:rsidRDefault="00A9025B" w:rsidP="00A9025B">
      <w:pPr>
        <w:numPr>
          <w:ilvl w:val="0"/>
          <w:numId w:val="16"/>
        </w:numPr>
        <w:spacing w:line="360" w:lineRule="auto"/>
        <w:ind w:left="1440"/>
        <w:rPr>
          <w:color w:val="000000"/>
        </w:rPr>
      </w:pPr>
      <w:r>
        <w:t xml:space="preserve">Ken Kousen  published </w:t>
      </w:r>
      <w:r w:rsidR="00B73CE2">
        <w:t>Gr</w:t>
      </w:r>
      <w:r>
        <w:t>adle Recipes for android was originally released</w:t>
      </w:r>
    </w:p>
    <w:p w:rsidR="00A9025B" w:rsidRPr="00A9025B" w:rsidRDefault="00B73CE2" w:rsidP="00A9025B">
      <w:pPr>
        <w:numPr>
          <w:ilvl w:val="0"/>
          <w:numId w:val="16"/>
        </w:numPr>
        <w:spacing w:line="360" w:lineRule="auto"/>
        <w:ind w:left="1440"/>
        <w:rPr>
          <w:color w:val="000000"/>
        </w:rPr>
      </w:pPr>
      <w:r>
        <w:t xml:space="preserve"> in 2016 </w:t>
      </w:r>
    </w:p>
    <w:p w:rsidR="00EF0D2D" w:rsidRDefault="00A9025B" w:rsidP="005E3FB7">
      <w:pPr>
        <w:numPr>
          <w:ilvl w:val="0"/>
          <w:numId w:val="16"/>
        </w:numPr>
        <w:spacing w:line="360" w:lineRule="auto"/>
        <w:ind w:left="1440"/>
      </w:pPr>
      <w:r>
        <w:t xml:space="preserve">Ben Smith published </w:t>
      </w:r>
      <w:r w:rsidR="00B73CE2">
        <w:t xml:space="preserve">Beginning JSON - </w:t>
      </w:r>
      <w:r w:rsidR="008C2308">
        <w:t>JavaScript</w:t>
      </w:r>
      <w:r w:rsidR="00B73CE2">
        <w:t xml:space="preserve"> obje</w:t>
      </w:r>
      <w:r>
        <w:t xml:space="preserve">ct notation was originally released in 2014 </w:t>
      </w:r>
    </w:p>
    <w:p w:rsidR="00EF0D2D" w:rsidRDefault="004B04FB" w:rsidP="005E3FB7">
      <w:pPr>
        <w:numPr>
          <w:ilvl w:val="0"/>
          <w:numId w:val="16"/>
        </w:numPr>
        <w:spacing w:line="360" w:lineRule="auto"/>
        <w:ind w:left="1440"/>
        <w:rPr>
          <w:color w:val="000000"/>
        </w:rPr>
      </w:pPr>
      <w:hyperlink r:id="rId15">
        <w:proofErr w:type="spellStart"/>
        <w:r w:rsidR="00A9025B" w:rsidRPr="008C2308">
          <w:rPr>
            <w:rFonts w:ascii="Arial" w:eastAsia="Arial" w:hAnsi="Arial" w:cs="Arial"/>
            <w:sz w:val="22"/>
            <w:szCs w:val="22"/>
            <w:highlight w:val="white"/>
          </w:rPr>
          <w:t>Reto</w:t>
        </w:r>
        <w:proofErr w:type="spellEnd"/>
        <w:r w:rsidR="00A9025B" w:rsidRPr="008C2308">
          <w:rPr>
            <w:rFonts w:ascii="Arial" w:eastAsia="Arial" w:hAnsi="Arial" w:cs="Arial"/>
            <w:sz w:val="22"/>
            <w:szCs w:val="22"/>
            <w:highlight w:val="white"/>
          </w:rPr>
          <w:t xml:space="preserve"> Meier</w:t>
        </w:r>
      </w:hyperlink>
      <w:r w:rsidR="00A9025B" w:rsidRPr="008C2308">
        <w:rPr>
          <w:rFonts w:ascii="Arial" w:eastAsia="Arial" w:hAnsi="Arial" w:cs="Arial"/>
          <w:sz w:val="22"/>
          <w:szCs w:val="22"/>
          <w:highlight w:val="white"/>
        </w:rPr>
        <w:t xml:space="preserve">, </w:t>
      </w:r>
      <w:hyperlink r:id="rId16">
        <w:r w:rsidR="00A9025B" w:rsidRPr="008C2308">
          <w:rPr>
            <w:rFonts w:ascii="Arial" w:eastAsia="Arial" w:hAnsi="Arial" w:cs="Arial"/>
            <w:sz w:val="22"/>
            <w:szCs w:val="22"/>
            <w:highlight w:val="white"/>
          </w:rPr>
          <w:t>Ian Lake</w:t>
        </w:r>
      </w:hyperlink>
      <w:r w:rsidR="00A9025B">
        <w:rPr>
          <w:rFonts w:ascii="Arial" w:eastAsia="Arial" w:hAnsi="Arial" w:cs="Arial"/>
          <w:sz w:val="22"/>
          <w:szCs w:val="22"/>
        </w:rPr>
        <w:t xml:space="preserve"> </w:t>
      </w:r>
      <w:r w:rsidR="00B73CE2">
        <w:t>Professional android used for jdk,</w:t>
      </w:r>
      <w:r w:rsidR="008C2308">
        <w:t xml:space="preserve"> </w:t>
      </w:r>
      <w:r w:rsidR="00B73CE2">
        <w:t>sdk,</w:t>
      </w:r>
      <w:r w:rsidR="008C2308">
        <w:t xml:space="preserve"> </w:t>
      </w:r>
      <w:r w:rsidR="00B73CE2">
        <w:t xml:space="preserve">java problem was originally </w:t>
      </w:r>
      <w:r w:rsidR="00A9025B">
        <w:t>released</w:t>
      </w:r>
      <w:r w:rsidR="00B73CE2">
        <w:t xml:space="preserve"> in 2018 by </w:t>
      </w:r>
      <w:r w:rsidR="00B73CE2">
        <w:rPr>
          <w:rFonts w:ascii="Arial" w:eastAsia="Arial" w:hAnsi="Arial" w:cs="Arial"/>
          <w:color w:val="222222"/>
          <w:sz w:val="22"/>
          <w:szCs w:val="22"/>
          <w:highlight w:val="white"/>
        </w:rPr>
        <w:t xml:space="preserve"> </w:t>
      </w:r>
    </w:p>
    <w:p w:rsidR="00EF0D2D" w:rsidRDefault="00A9025B" w:rsidP="005E3FB7">
      <w:pPr>
        <w:numPr>
          <w:ilvl w:val="0"/>
          <w:numId w:val="16"/>
        </w:numPr>
        <w:spacing w:line="360" w:lineRule="auto"/>
        <w:ind w:left="1440"/>
        <w:rPr>
          <w:color w:val="000000"/>
        </w:rPr>
      </w:pPr>
      <w:r w:rsidRPr="00A9025B">
        <w:rPr>
          <w:rFonts w:eastAsia="Arial"/>
          <w:color w:val="4A3C31"/>
          <w:highlight w:val="white"/>
        </w:rPr>
        <w:t xml:space="preserve">Jessica </w:t>
      </w:r>
      <w:proofErr w:type="spellStart"/>
      <w:r w:rsidRPr="00A9025B">
        <w:rPr>
          <w:rFonts w:eastAsia="Arial"/>
          <w:color w:val="4A3C31"/>
          <w:highlight w:val="white"/>
        </w:rPr>
        <w:t>Thornsby</w:t>
      </w:r>
      <w:proofErr w:type="spellEnd"/>
      <w:r w:rsidRPr="00A9025B">
        <w:rPr>
          <w:rFonts w:eastAsia="Arial"/>
          <w:color w:val="4A3C31"/>
          <w:highlight w:val="white"/>
        </w:rPr>
        <w:t xml:space="preserve"> </w:t>
      </w:r>
      <w:r>
        <w:rPr>
          <w:rFonts w:eastAsia="Arial"/>
          <w:color w:val="4A3C31"/>
        </w:rPr>
        <w:t xml:space="preserve"> published </w:t>
      </w:r>
      <w:r w:rsidR="00B73CE2">
        <w:t xml:space="preserve">Android </w:t>
      </w:r>
      <w:r w:rsidR="008C2308">
        <w:t xml:space="preserve">UI </w:t>
      </w:r>
      <w:r w:rsidR="00B73CE2">
        <w:t xml:space="preserve">design with xml </w:t>
      </w:r>
      <w:r w:rsidR="00B73CE2" w:rsidRPr="00A9025B">
        <w:rPr>
          <w:rFonts w:eastAsia="Arial"/>
          <w:color w:val="4A3C31"/>
          <w:highlight w:val="white"/>
        </w:rPr>
        <w:t>published in 2016 may</w:t>
      </w:r>
    </w:p>
    <w:p w:rsidR="00EF0D2D" w:rsidRDefault="004B04FB" w:rsidP="005E3FB7">
      <w:pPr>
        <w:numPr>
          <w:ilvl w:val="0"/>
          <w:numId w:val="16"/>
        </w:numPr>
        <w:spacing w:line="360" w:lineRule="auto"/>
        <w:ind w:left="1440"/>
        <w:rPr>
          <w:color w:val="000000"/>
        </w:rPr>
      </w:pPr>
      <w:hyperlink r:id="rId17">
        <w:r w:rsidR="00B73CE2">
          <w:rPr>
            <w:color w:val="000000"/>
          </w:rPr>
          <w:t>https://</w:t>
        </w:r>
      </w:hyperlink>
      <w:hyperlink r:id="rId18">
        <w:r w:rsidR="00B73CE2">
          <w:t>stackoverflow</w:t>
        </w:r>
      </w:hyperlink>
      <w:hyperlink r:id="rId19">
        <w:r w:rsidR="00B73CE2">
          <w:rPr>
            <w:color w:val="000000"/>
          </w:rPr>
          <w:t>.com</w:t>
        </w:r>
      </w:hyperlink>
    </w:p>
    <w:p w:rsidR="00EF0D2D" w:rsidRDefault="004B04FB" w:rsidP="005E3FB7">
      <w:pPr>
        <w:numPr>
          <w:ilvl w:val="0"/>
          <w:numId w:val="16"/>
        </w:numPr>
        <w:spacing w:line="360" w:lineRule="auto"/>
        <w:ind w:left="1440"/>
        <w:rPr>
          <w:color w:val="000000"/>
        </w:rPr>
      </w:pPr>
      <w:hyperlink r:id="rId20">
        <w:r w:rsidR="00B73CE2">
          <w:rPr>
            <w:color w:val="000000"/>
          </w:rPr>
          <w:t>http://www.</w:t>
        </w:r>
      </w:hyperlink>
      <w:hyperlink r:id="rId21">
        <w:r w:rsidR="00B73CE2">
          <w:t>developers.google.</w:t>
        </w:r>
      </w:hyperlink>
      <w:hyperlink r:id="rId22">
        <w:r w:rsidR="00B73CE2">
          <w:rPr>
            <w:color w:val="000000"/>
          </w:rPr>
          <w:t>com</w:t>
        </w:r>
      </w:hyperlink>
    </w:p>
    <w:p w:rsidR="00EF0D2D" w:rsidRDefault="004B04FB" w:rsidP="005E3FB7">
      <w:pPr>
        <w:numPr>
          <w:ilvl w:val="0"/>
          <w:numId w:val="16"/>
        </w:numPr>
        <w:spacing w:line="360" w:lineRule="auto"/>
        <w:ind w:left="1440"/>
        <w:rPr>
          <w:color w:val="000000"/>
        </w:rPr>
      </w:pPr>
      <w:hyperlink r:id="rId23">
        <w:r w:rsidR="00B73CE2">
          <w:rPr>
            <w:color w:val="000000"/>
          </w:rPr>
          <w:t>https://www.</w:t>
        </w:r>
      </w:hyperlink>
      <w:hyperlink r:id="rId24">
        <w:r w:rsidR="00B73CE2">
          <w:t>firebase.google</w:t>
        </w:r>
      </w:hyperlink>
      <w:hyperlink r:id="rId25">
        <w:r w:rsidR="00B73CE2">
          <w:rPr>
            <w:color w:val="000000"/>
          </w:rPr>
          <w:t>.com</w:t>
        </w:r>
      </w:hyperlink>
    </w:p>
    <w:p w:rsidR="001116FB" w:rsidRDefault="004B04FB" w:rsidP="001116FB">
      <w:pPr>
        <w:numPr>
          <w:ilvl w:val="0"/>
          <w:numId w:val="16"/>
        </w:numPr>
        <w:spacing w:line="360" w:lineRule="auto"/>
        <w:ind w:left="1440"/>
        <w:rPr>
          <w:color w:val="000000"/>
        </w:rPr>
      </w:pPr>
      <w:hyperlink r:id="rId26">
        <w:r w:rsidR="00B73CE2">
          <w:rPr>
            <w:color w:val="000000"/>
          </w:rPr>
          <w:t>https://www.</w:t>
        </w:r>
      </w:hyperlink>
      <w:hyperlink r:id="rId27">
        <w:r w:rsidR="00B73CE2">
          <w:t>devslopes</w:t>
        </w:r>
      </w:hyperlink>
      <w:hyperlink r:id="rId28">
        <w:r w:rsidR="00B73CE2">
          <w:rPr>
            <w:color w:val="000000"/>
          </w:rPr>
          <w:t>.com</w:t>
        </w:r>
      </w:hyperlink>
    </w:p>
    <w:p w:rsidR="001116FB" w:rsidRDefault="001116FB">
      <w:pPr>
        <w:rPr>
          <w:color w:val="000000"/>
        </w:rPr>
      </w:pPr>
      <w:r>
        <w:rPr>
          <w:color w:val="000000"/>
        </w:rPr>
        <w:br w:type="page"/>
      </w:r>
    </w:p>
    <w:p w:rsidR="00EF0D2D" w:rsidRPr="001116FB" w:rsidRDefault="00B73CE2" w:rsidP="001116FB">
      <w:pPr>
        <w:spacing w:line="360" w:lineRule="auto"/>
        <w:jc w:val="center"/>
        <w:rPr>
          <w:color w:val="000000"/>
        </w:rPr>
      </w:pPr>
      <w:r w:rsidRPr="001116FB">
        <w:rPr>
          <w:b/>
          <w:sz w:val="28"/>
          <w:szCs w:val="28"/>
        </w:rPr>
        <w:lastRenderedPageBreak/>
        <w:t>APPENDIX 1</w:t>
      </w:r>
    </w:p>
    <w:p w:rsidR="00EF0D2D" w:rsidRDefault="00EF0D2D" w:rsidP="005E3FB7">
      <w:pPr>
        <w:spacing w:line="360" w:lineRule="auto"/>
        <w:ind w:left="720"/>
      </w:pPr>
    </w:p>
    <w:p w:rsidR="00EF0D2D" w:rsidRDefault="00B73CE2" w:rsidP="001116FB">
      <w:pPr>
        <w:spacing w:line="360" w:lineRule="auto"/>
        <w:jc w:val="center"/>
        <w:rPr>
          <w:b/>
        </w:rPr>
      </w:pPr>
      <w:r>
        <w:rPr>
          <w:b/>
        </w:rPr>
        <w:t>CODE SNIPPETS</w:t>
      </w:r>
    </w:p>
    <w:p w:rsidR="00EF0D2D" w:rsidRDefault="00EF0D2D" w:rsidP="005E3FB7">
      <w:pPr>
        <w:spacing w:line="360" w:lineRule="auto"/>
        <w:ind w:left="720"/>
        <w:rPr>
          <w:b/>
        </w:rPr>
      </w:pPr>
    </w:p>
    <w:p w:rsidR="00EF0D2D" w:rsidRDefault="00EF0D2D" w:rsidP="005E3FB7">
      <w:pPr>
        <w:spacing w:line="360" w:lineRule="auto"/>
        <w:ind w:left="720"/>
        <w:rPr>
          <w:b/>
        </w:rPr>
      </w:pPr>
    </w:p>
    <w:p w:rsidR="00EF0D2D" w:rsidRDefault="00B73CE2" w:rsidP="005E3FB7">
      <w:pPr>
        <w:spacing w:line="360" w:lineRule="auto"/>
        <w:ind w:left="720"/>
        <w:rPr>
          <w:b/>
        </w:rPr>
      </w:pPr>
      <w:r>
        <w:rPr>
          <w:b/>
        </w:rPr>
        <w:t xml:space="preserve">Mobile readable </w:t>
      </w:r>
      <w:proofErr w:type="gramStart"/>
      <w:r>
        <w:rPr>
          <w:b/>
        </w:rPr>
        <w:t>code(</w:t>
      </w:r>
      <w:proofErr w:type="gramEnd"/>
      <w:r>
        <w:rPr>
          <w:b/>
        </w:rPr>
        <w:t>XML):</w:t>
      </w:r>
    </w:p>
    <w:p w:rsidR="00EF0D2D" w:rsidRDefault="00EF0D2D" w:rsidP="005E3FB7">
      <w:pPr>
        <w:spacing w:line="360" w:lineRule="auto"/>
        <w:ind w:left="720"/>
        <w:rPr>
          <w:b/>
        </w:rPr>
      </w:pPr>
    </w:p>
    <w:p w:rsidR="00EF0D2D" w:rsidRDefault="00B73CE2" w:rsidP="005E3FB7">
      <w:pPr>
        <w:spacing w:line="360" w:lineRule="auto"/>
        <w:ind w:left="720"/>
        <w:rPr>
          <w:rFonts w:ascii="Courier New" w:eastAsia="Courier New" w:hAnsi="Courier New" w:cs="Courier New"/>
          <w:b/>
          <w:i/>
          <w:sz w:val="18"/>
          <w:szCs w:val="18"/>
          <w:highlight w:val="white"/>
        </w:rPr>
      </w:pPr>
      <w:r>
        <w:rPr>
          <w:rFonts w:ascii="Courier New" w:eastAsia="Courier New" w:hAnsi="Courier New" w:cs="Courier New"/>
          <w:b/>
          <w:i/>
          <w:sz w:val="18"/>
          <w:szCs w:val="18"/>
          <w:highlight w:val="white"/>
        </w:rPr>
        <w:t>&lt;?</w:t>
      </w:r>
      <w:r>
        <w:rPr>
          <w:rFonts w:ascii="Courier New" w:eastAsia="Courier New" w:hAnsi="Courier New" w:cs="Courier New"/>
          <w:b/>
          <w:color w:val="0000FF"/>
          <w:sz w:val="18"/>
          <w:szCs w:val="18"/>
          <w:highlight w:val="white"/>
        </w:rPr>
        <w:t>xml version=</w:t>
      </w:r>
      <w:r>
        <w:rPr>
          <w:rFonts w:ascii="Courier New" w:eastAsia="Courier New" w:hAnsi="Courier New" w:cs="Courier New"/>
          <w:b/>
          <w:color w:val="008000"/>
          <w:sz w:val="18"/>
          <w:szCs w:val="18"/>
          <w:highlight w:val="white"/>
        </w:rPr>
        <w:t xml:space="preserve">"1.0" </w:t>
      </w:r>
      <w:r>
        <w:rPr>
          <w:rFonts w:ascii="Courier New" w:eastAsia="Courier New" w:hAnsi="Courier New" w:cs="Courier New"/>
          <w:b/>
          <w:color w:val="0000FF"/>
          <w:sz w:val="18"/>
          <w:szCs w:val="18"/>
          <w:highlight w:val="white"/>
        </w:rPr>
        <w:t>encoding=</w:t>
      </w:r>
      <w:r>
        <w:rPr>
          <w:rFonts w:ascii="Courier New" w:eastAsia="Courier New" w:hAnsi="Courier New" w:cs="Courier New"/>
          <w:b/>
          <w:color w:val="008000"/>
          <w:sz w:val="18"/>
          <w:szCs w:val="18"/>
          <w:highlight w:val="white"/>
        </w:rPr>
        <w:t>"utf-8"</w:t>
      </w:r>
      <w:r>
        <w:rPr>
          <w:rFonts w:ascii="Courier New" w:eastAsia="Courier New" w:hAnsi="Courier New" w:cs="Courier New"/>
          <w:b/>
          <w:i/>
          <w:sz w:val="18"/>
          <w:szCs w:val="18"/>
          <w:highlight w:val="white"/>
        </w:rPr>
        <w:t>?&gt;</w:t>
      </w:r>
    </w:p>
    <w:p w:rsidR="00EF0D2D" w:rsidRDefault="00B73CE2" w:rsidP="005E3FB7">
      <w:pPr>
        <w:spacing w:line="360" w:lineRule="auto"/>
        <w:ind w:left="720"/>
        <w:rPr>
          <w:rFonts w:ascii="Courier New" w:eastAsia="Courier New" w:hAnsi="Courier New" w:cs="Courier New"/>
          <w:b/>
          <w:color w:val="008000"/>
          <w:sz w:val="18"/>
          <w:szCs w:val="18"/>
          <w:highlight w:val="white"/>
        </w:rPr>
      </w:pPr>
      <w:r>
        <w:rPr>
          <w:rFonts w:ascii="Courier New" w:eastAsia="Courier New" w:hAnsi="Courier New" w:cs="Courier New"/>
          <w:b/>
          <w:sz w:val="18"/>
          <w:szCs w:val="18"/>
          <w:highlight w:val="white"/>
        </w:rPr>
        <w:t>&lt;</w:t>
      </w:r>
      <w:r>
        <w:rPr>
          <w:rFonts w:ascii="Courier New" w:eastAsia="Courier New" w:hAnsi="Courier New" w:cs="Courier New"/>
          <w:b/>
          <w:color w:val="000080"/>
          <w:sz w:val="18"/>
          <w:szCs w:val="18"/>
          <w:highlight w:val="white"/>
        </w:rPr>
        <w:t xml:space="preserve">manifest </w:t>
      </w:r>
      <w:proofErr w:type="spellStart"/>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android</w:t>
      </w:r>
      <w:proofErr w:type="spell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"http://schemas.android.com/apk/res/android"</w:t>
      </w: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package=</w:t>
      </w:r>
      <w:r>
        <w:rPr>
          <w:rFonts w:ascii="Courier New" w:eastAsia="Courier New" w:hAnsi="Courier New" w:cs="Courier New"/>
          <w:b/>
          <w:color w:val="008000"/>
          <w:sz w:val="18"/>
          <w:szCs w:val="18"/>
          <w:highlight w:val="white"/>
        </w:rPr>
        <w:t>"</w:t>
      </w:r>
      <w:proofErr w:type="spellStart"/>
      <w:r>
        <w:rPr>
          <w:rFonts w:ascii="Courier New" w:eastAsia="Courier New" w:hAnsi="Courier New" w:cs="Courier New"/>
          <w:b/>
          <w:color w:val="008000"/>
          <w:sz w:val="18"/>
          <w:szCs w:val="18"/>
          <w:highlight w:val="white"/>
        </w:rPr>
        <w:t>com.</w:t>
      </w:r>
      <w:proofErr w:type="gramStart"/>
      <w:r>
        <w:rPr>
          <w:rFonts w:ascii="Courier New" w:eastAsia="Courier New" w:hAnsi="Courier New" w:cs="Courier New"/>
          <w:b/>
          <w:color w:val="008000"/>
          <w:sz w:val="18"/>
          <w:szCs w:val="18"/>
          <w:highlight w:val="white"/>
        </w:rPr>
        <w:t>example.fyndit</w:t>
      </w:r>
      <w:proofErr w:type="spellEnd"/>
      <w:proofErr w:type="gramEnd"/>
      <w:r>
        <w:rPr>
          <w:rFonts w:ascii="Courier New" w:eastAsia="Courier New" w:hAnsi="Courier New" w:cs="Courier New"/>
          <w:b/>
          <w:color w:val="008000"/>
          <w:sz w:val="18"/>
          <w:szCs w:val="18"/>
          <w:highlight w:val="white"/>
        </w:rPr>
        <w:t>"</w:t>
      </w:r>
      <w:r>
        <w:rPr>
          <w:rFonts w:ascii="Courier New" w:eastAsia="Courier New" w:hAnsi="Courier New" w:cs="Courier New"/>
          <w:b/>
          <w:sz w:val="18"/>
          <w:szCs w:val="18"/>
          <w:highlight w:val="white"/>
        </w:rPr>
        <w:t>&gt;</w:t>
      </w:r>
    </w:p>
    <w:p w:rsidR="00EF0D2D" w:rsidRDefault="00EF0D2D" w:rsidP="005E3FB7">
      <w:pPr>
        <w:spacing w:line="360" w:lineRule="auto"/>
        <w:ind w:left="720"/>
        <w:rPr>
          <w:rFonts w:ascii="Courier New" w:eastAsia="Courier New" w:hAnsi="Courier New" w:cs="Courier New"/>
          <w:b/>
          <w:sz w:val="18"/>
          <w:szCs w:val="18"/>
          <w:highlight w:val="white"/>
        </w:rPr>
      </w:pP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 xml:space="preserve">uses-permission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:name</w:t>
      </w:r>
      <w:proofErr w:type="spell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w:t>
      </w:r>
      <w:proofErr w:type="spellStart"/>
      <w:proofErr w:type="gramStart"/>
      <w:r>
        <w:rPr>
          <w:rFonts w:ascii="Courier New" w:eastAsia="Courier New" w:hAnsi="Courier New" w:cs="Courier New"/>
          <w:b/>
          <w:color w:val="008000"/>
          <w:sz w:val="18"/>
          <w:szCs w:val="18"/>
          <w:highlight w:val="white"/>
        </w:rPr>
        <w:t>android.permission</w:t>
      </w:r>
      <w:proofErr w:type="gramEnd"/>
      <w:r>
        <w:rPr>
          <w:rFonts w:ascii="Courier New" w:eastAsia="Courier New" w:hAnsi="Courier New" w:cs="Courier New"/>
          <w:b/>
          <w:color w:val="008000"/>
          <w:sz w:val="18"/>
          <w:szCs w:val="18"/>
          <w:highlight w:val="white"/>
        </w:rPr>
        <w:t>.INTERNET</w:t>
      </w:r>
      <w:proofErr w:type="spellEnd"/>
      <w:r>
        <w:rPr>
          <w:rFonts w:ascii="Courier New" w:eastAsia="Courier New" w:hAnsi="Courier New" w:cs="Courier New"/>
          <w:b/>
          <w:color w:val="008000"/>
          <w:sz w:val="18"/>
          <w:szCs w:val="18"/>
          <w:highlight w:val="white"/>
        </w:rPr>
        <w:t xml:space="preserve">" </w:t>
      </w:r>
      <w:r>
        <w:rPr>
          <w:rFonts w:ascii="Courier New" w:eastAsia="Courier New" w:hAnsi="Courier New" w:cs="Courier New"/>
          <w:b/>
          <w:sz w:val="18"/>
          <w:szCs w:val="18"/>
          <w:highlight w:val="white"/>
        </w:rPr>
        <w:t>/&gt;</w:t>
      </w:r>
    </w:p>
    <w:p w:rsidR="00EF0D2D" w:rsidRDefault="00EF0D2D" w:rsidP="005E3FB7">
      <w:pPr>
        <w:spacing w:line="360" w:lineRule="auto"/>
        <w:ind w:left="720"/>
        <w:rPr>
          <w:rFonts w:ascii="Courier New" w:eastAsia="Courier New" w:hAnsi="Courier New" w:cs="Courier New"/>
          <w:b/>
          <w:sz w:val="18"/>
          <w:szCs w:val="18"/>
          <w:highlight w:val="white"/>
        </w:rPr>
      </w:pPr>
    </w:p>
    <w:p w:rsidR="00EF0D2D" w:rsidRDefault="00B73CE2" w:rsidP="005E3FB7">
      <w:pPr>
        <w:spacing w:line="360" w:lineRule="auto"/>
        <w:ind w:left="720"/>
        <w:rPr>
          <w:rFonts w:ascii="Courier New" w:eastAsia="Courier New" w:hAnsi="Courier New" w:cs="Courier New"/>
          <w:b/>
          <w:color w:val="000080"/>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application</w:t>
      </w:r>
    </w:p>
    <w:p w:rsidR="00EF0D2D" w:rsidRDefault="00B73CE2" w:rsidP="005E3FB7">
      <w:pPr>
        <w:spacing w:line="360" w:lineRule="auto"/>
        <w:ind w:left="720"/>
        <w:rPr>
          <w:rFonts w:ascii="Courier New" w:eastAsia="Courier New" w:hAnsi="Courier New" w:cs="Courier New"/>
          <w:b/>
          <w:color w:val="008000"/>
          <w:sz w:val="18"/>
          <w:szCs w:val="18"/>
          <w:highlight w:val="white"/>
        </w:rPr>
      </w:pPr>
      <w:r>
        <w:rPr>
          <w:rFonts w:ascii="Courier New" w:eastAsia="Courier New" w:hAnsi="Courier New" w:cs="Courier New"/>
          <w:b/>
          <w:color w:val="000080"/>
          <w:sz w:val="18"/>
          <w:szCs w:val="18"/>
          <w:highlight w:val="white"/>
        </w:rPr>
        <w:t xml:space="preserve">       </w:t>
      </w:r>
      <w:proofErr w:type="spellStart"/>
      <w:proofErr w:type="gram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:allowBackup</w:t>
      </w:r>
      <w:proofErr w:type="spellEnd"/>
      <w:proofErr w:type="gram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"true"</w:t>
      </w:r>
    </w:p>
    <w:p w:rsidR="00EF0D2D" w:rsidRDefault="00B73CE2" w:rsidP="005E3FB7">
      <w:pPr>
        <w:spacing w:line="360" w:lineRule="auto"/>
        <w:ind w:left="720"/>
        <w:rPr>
          <w:rFonts w:ascii="Courier New" w:eastAsia="Courier New" w:hAnsi="Courier New" w:cs="Courier New"/>
          <w:b/>
          <w:color w:val="008000"/>
          <w:sz w:val="18"/>
          <w:szCs w:val="18"/>
          <w:highlight w:val="white"/>
        </w:rPr>
      </w:pPr>
      <w:r>
        <w:rPr>
          <w:rFonts w:ascii="Courier New" w:eastAsia="Courier New" w:hAnsi="Courier New" w:cs="Courier New"/>
          <w:b/>
          <w:color w:val="008000"/>
          <w:sz w:val="18"/>
          <w:szCs w:val="18"/>
          <w:highlight w:val="white"/>
        </w:rPr>
        <w:t xml:space="preserve">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:icon</w:t>
      </w:r>
      <w:proofErr w:type="spell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"@mipmap/</w:t>
      </w:r>
      <w:proofErr w:type="spellStart"/>
      <w:r>
        <w:rPr>
          <w:rFonts w:ascii="Courier New" w:eastAsia="Courier New" w:hAnsi="Courier New" w:cs="Courier New"/>
          <w:b/>
          <w:color w:val="008000"/>
          <w:sz w:val="18"/>
          <w:szCs w:val="18"/>
          <w:highlight w:val="white"/>
        </w:rPr>
        <w:t>ic_launcher</w:t>
      </w:r>
      <w:proofErr w:type="spellEnd"/>
      <w:r>
        <w:rPr>
          <w:rFonts w:ascii="Courier New" w:eastAsia="Courier New" w:hAnsi="Courier New" w:cs="Courier New"/>
          <w:b/>
          <w:color w:val="008000"/>
          <w:sz w:val="18"/>
          <w:szCs w:val="18"/>
          <w:highlight w:val="white"/>
        </w:rPr>
        <w:t>"</w:t>
      </w:r>
    </w:p>
    <w:p w:rsidR="00EF0D2D" w:rsidRDefault="00B73CE2" w:rsidP="005E3FB7">
      <w:pPr>
        <w:spacing w:line="360" w:lineRule="auto"/>
        <w:ind w:left="720"/>
        <w:rPr>
          <w:rFonts w:ascii="Courier New" w:eastAsia="Courier New" w:hAnsi="Courier New" w:cs="Courier New"/>
          <w:b/>
          <w:color w:val="008000"/>
          <w:sz w:val="18"/>
          <w:szCs w:val="18"/>
          <w:highlight w:val="white"/>
        </w:rPr>
      </w:pPr>
      <w:r>
        <w:rPr>
          <w:rFonts w:ascii="Courier New" w:eastAsia="Courier New" w:hAnsi="Courier New" w:cs="Courier New"/>
          <w:b/>
          <w:color w:val="008000"/>
          <w:sz w:val="18"/>
          <w:szCs w:val="18"/>
          <w:highlight w:val="white"/>
        </w:rPr>
        <w:t xml:space="preserve">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:label</w:t>
      </w:r>
      <w:proofErr w:type="spell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"@string/</w:t>
      </w:r>
      <w:proofErr w:type="spellStart"/>
      <w:r>
        <w:rPr>
          <w:rFonts w:ascii="Courier New" w:eastAsia="Courier New" w:hAnsi="Courier New" w:cs="Courier New"/>
          <w:b/>
          <w:color w:val="008000"/>
          <w:sz w:val="18"/>
          <w:szCs w:val="18"/>
          <w:highlight w:val="white"/>
        </w:rPr>
        <w:t>app_name</w:t>
      </w:r>
      <w:proofErr w:type="spellEnd"/>
      <w:r>
        <w:rPr>
          <w:rFonts w:ascii="Courier New" w:eastAsia="Courier New" w:hAnsi="Courier New" w:cs="Courier New"/>
          <w:b/>
          <w:color w:val="008000"/>
          <w:sz w:val="18"/>
          <w:szCs w:val="18"/>
          <w:highlight w:val="white"/>
        </w:rPr>
        <w:t>"</w:t>
      </w:r>
    </w:p>
    <w:p w:rsidR="00EF0D2D" w:rsidRDefault="00B73CE2" w:rsidP="005E3FB7">
      <w:pPr>
        <w:spacing w:line="360" w:lineRule="auto"/>
        <w:ind w:left="720"/>
        <w:rPr>
          <w:rFonts w:ascii="Courier New" w:eastAsia="Courier New" w:hAnsi="Courier New" w:cs="Courier New"/>
          <w:b/>
          <w:color w:val="008000"/>
          <w:sz w:val="18"/>
          <w:szCs w:val="18"/>
          <w:highlight w:val="white"/>
        </w:rPr>
      </w:pPr>
      <w:r>
        <w:rPr>
          <w:rFonts w:ascii="Courier New" w:eastAsia="Courier New" w:hAnsi="Courier New" w:cs="Courier New"/>
          <w:b/>
          <w:color w:val="008000"/>
          <w:sz w:val="18"/>
          <w:szCs w:val="18"/>
          <w:highlight w:val="white"/>
        </w:rPr>
        <w:t xml:space="preserve">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:roundIcon</w:t>
      </w:r>
      <w:proofErr w:type="spell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"@mipmap/</w:t>
      </w:r>
      <w:proofErr w:type="spellStart"/>
      <w:r>
        <w:rPr>
          <w:rFonts w:ascii="Courier New" w:eastAsia="Courier New" w:hAnsi="Courier New" w:cs="Courier New"/>
          <w:b/>
          <w:color w:val="008000"/>
          <w:sz w:val="18"/>
          <w:szCs w:val="18"/>
          <w:highlight w:val="white"/>
        </w:rPr>
        <w:t>ic_launcher_round</w:t>
      </w:r>
      <w:proofErr w:type="spellEnd"/>
      <w:r>
        <w:rPr>
          <w:rFonts w:ascii="Courier New" w:eastAsia="Courier New" w:hAnsi="Courier New" w:cs="Courier New"/>
          <w:b/>
          <w:color w:val="008000"/>
          <w:sz w:val="18"/>
          <w:szCs w:val="18"/>
          <w:highlight w:val="white"/>
        </w:rPr>
        <w:t>"</w:t>
      </w:r>
    </w:p>
    <w:p w:rsidR="00EF0D2D" w:rsidRDefault="00B73CE2" w:rsidP="005E3FB7">
      <w:pPr>
        <w:spacing w:line="360" w:lineRule="auto"/>
        <w:ind w:left="720"/>
        <w:rPr>
          <w:rFonts w:ascii="Courier New" w:eastAsia="Courier New" w:hAnsi="Courier New" w:cs="Courier New"/>
          <w:b/>
          <w:color w:val="008000"/>
          <w:sz w:val="18"/>
          <w:szCs w:val="18"/>
          <w:highlight w:val="white"/>
        </w:rPr>
      </w:pPr>
      <w:r>
        <w:rPr>
          <w:rFonts w:ascii="Courier New" w:eastAsia="Courier New" w:hAnsi="Courier New" w:cs="Courier New"/>
          <w:b/>
          <w:color w:val="008000"/>
          <w:sz w:val="18"/>
          <w:szCs w:val="18"/>
          <w:highlight w:val="white"/>
        </w:rPr>
        <w:t xml:space="preserve">       </w:t>
      </w:r>
      <w:proofErr w:type="spellStart"/>
      <w:proofErr w:type="gram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:supportsRtl</w:t>
      </w:r>
      <w:proofErr w:type="spellEnd"/>
      <w:proofErr w:type="gram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"true"</w:t>
      </w: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color w:val="008000"/>
          <w:sz w:val="18"/>
          <w:szCs w:val="18"/>
          <w:highlight w:val="white"/>
        </w:rPr>
        <w:t xml:space="preserve">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:theme</w:t>
      </w:r>
      <w:proofErr w:type="spell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"@style/</w:t>
      </w:r>
      <w:proofErr w:type="spellStart"/>
      <w:r>
        <w:rPr>
          <w:rFonts w:ascii="Courier New" w:eastAsia="Courier New" w:hAnsi="Courier New" w:cs="Courier New"/>
          <w:b/>
          <w:color w:val="008000"/>
          <w:sz w:val="18"/>
          <w:szCs w:val="18"/>
          <w:highlight w:val="white"/>
        </w:rPr>
        <w:t>AppTheme</w:t>
      </w:r>
      <w:proofErr w:type="spellEnd"/>
      <w:r>
        <w:rPr>
          <w:rFonts w:ascii="Courier New" w:eastAsia="Courier New" w:hAnsi="Courier New" w:cs="Courier New"/>
          <w:b/>
          <w:color w:val="008000"/>
          <w:sz w:val="18"/>
          <w:szCs w:val="18"/>
          <w:highlight w:val="white"/>
        </w:rPr>
        <w:t>"</w:t>
      </w:r>
      <w:r>
        <w:rPr>
          <w:rFonts w:ascii="Courier New" w:eastAsia="Courier New" w:hAnsi="Courier New" w:cs="Courier New"/>
          <w:b/>
          <w:sz w:val="18"/>
          <w:szCs w:val="18"/>
          <w:highlight w:val="white"/>
        </w:rPr>
        <w:t>&gt;</w:t>
      </w: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 xml:space="preserve">activity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:name</w:t>
      </w:r>
      <w:proofErr w:type="spellEnd"/>
      <w:r>
        <w:rPr>
          <w:rFonts w:ascii="Courier New" w:eastAsia="Courier New" w:hAnsi="Courier New" w:cs="Courier New"/>
          <w:b/>
          <w:color w:val="0000FF"/>
          <w:sz w:val="18"/>
          <w:szCs w:val="18"/>
          <w:highlight w:val="white"/>
        </w:rPr>
        <w:t>=</w:t>
      </w:r>
      <w:proofErr w:type="gramStart"/>
      <w:r>
        <w:rPr>
          <w:rFonts w:ascii="Courier New" w:eastAsia="Courier New" w:hAnsi="Courier New" w:cs="Courier New"/>
          <w:b/>
          <w:color w:val="008000"/>
          <w:sz w:val="18"/>
          <w:szCs w:val="18"/>
          <w:highlight w:val="white"/>
        </w:rPr>
        <w:t>".course</w:t>
      </w:r>
      <w:proofErr w:type="gramEnd"/>
      <w:r>
        <w:rPr>
          <w:rFonts w:ascii="Courier New" w:eastAsia="Courier New" w:hAnsi="Courier New" w:cs="Courier New"/>
          <w:b/>
          <w:color w:val="008000"/>
          <w:sz w:val="18"/>
          <w:szCs w:val="18"/>
          <w:highlight w:val="white"/>
        </w:rPr>
        <w:t>"</w:t>
      </w:r>
      <w:r>
        <w:rPr>
          <w:rFonts w:ascii="Courier New" w:eastAsia="Courier New" w:hAnsi="Courier New" w:cs="Courier New"/>
          <w:b/>
          <w:sz w:val="18"/>
          <w:szCs w:val="18"/>
          <w:highlight w:val="white"/>
        </w:rPr>
        <w:t>&gt;&lt;/</w:t>
      </w:r>
      <w:r>
        <w:rPr>
          <w:rFonts w:ascii="Courier New" w:eastAsia="Courier New" w:hAnsi="Courier New" w:cs="Courier New"/>
          <w:b/>
          <w:color w:val="000080"/>
          <w:sz w:val="18"/>
          <w:szCs w:val="18"/>
          <w:highlight w:val="white"/>
        </w:rPr>
        <w:t>activity</w:t>
      </w:r>
      <w:r>
        <w:rPr>
          <w:rFonts w:ascii="Courier New" w:eastAsia="Courier New" w:hAnsi="Courier New" w:cs="Courier New"/>
          <w:b/>
          <w:sz w:val="18"/>
          <w:szCs w:val="18"/>
          <w:highlight w:val="white"/>
        </w:rPr>
        <w:t>&gt;</w:t>
      </w: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 xml:space="preserve">activity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:name</w:t>
      </w:r>
      <w:proofErr w:type="spellEnd"/>
      <w:r>
        <w:rPr>
          <w:rFonts w:ascii="Courier New" w:eastAsia="Courier New" w:hAnsi="Courier New" w:cs="Courier New"/>
          <w:b/>
          <w:color w:val="0000FF"/>
          <w:sz w:val="18"/>
          <w:szCs w:val="18"/>
          <w:highlight w:val="white"/>
        </w:rPr>
        <w:t>=</w:t>
      </w:r>
      <w:proofErr w:type="gramStart"/>
      <w:r>
        <w:rPr>
          <w:rFonts w:ascii="Courier New" w:eastAsia="Courier New" w:hAnsi="Courier New" w:cs="Courier New"/>
          <w:b/>
          <w:color w:val="008000"/>
          <w:sz w:val="18"/>
          <w:szCs w:val="18"/>
          <w:highlight w:val="white"/>
        </w:rPr>
        <w:t>".</w:t>
      </w:r>
      <w:proofErr w:type="spellStart"/>
      <w:r>
        <w:rPr>
          <w:rFonts w:ascii="Courier New" w:eastAsia="Courier New" w:hAnsi="Courier New" w:cs="Courier New"/>
          <w:b/>
          <w:color w:val="008000"/>
          <w:sz w:val="18"/>
          <w:szCs w:val="18"/>
          <w:highlight w:val="white"/>
        </w:rPr>
        <w:t>signin</w:t>
      </w:r>
      <w:proofErr w:type="gramEnd"/>
      <w:r>
        <w:rPr>
          <w:rFonts w:ascii="Courier New" w:eastAsia="Courier New" w:hAnsi="Courier New" w:cs="Courier New"/>
          <w:b/>
          <w:color w:val="008000"/>
          <w:sz w:val="18"/>
          <w:szCs w:val="18"/>
          <w:highlight w:val="white"/>
        </w:rPr>
        <w:t>_Activity</w:t>
      </w:r>
      <w:proofErr w:type="spellEnd"/>
      <w:r>
        <w:rPr>
          <w:rFonts w:ascii="Courier New" w:eastAsia="Courier New" w:hAnsi="Courier New" w:cs="Courier New"/>
          <w:b/>
          <w:color w:val="008000"/>
          <w:sz w:val="18"/>
          <w:szCs w:val="18"/>
          <w:highlight w:val="white"/>
        </w:rPr>
        <w:t xml:space="preserve">" </w:t>
      </w:r>
      <w:r>
        <w:rPr>
          <w:rFonts w:ascii="Courier New" w:eastAsia="Courier New" w:hAnsi="Courier New" w:cs="Courier New"/>
          <w:b/>
          <w:sz w:val="18"/>
          <w:szCs w:val="18"/>
          <w:highlight w:val="white"/>
        </w:rPr>
        <w:t>/&gt;</w:t>
      </w: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 xml:space="preserve">activity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:name</w:t>
      </w:r>
      <w:proofErr w:type="spellEnd"/>
      <w:r>
        <w:rPr>
          <w:rFonts w:ascii="Courier New" w:eastAsia="Courier New" w:hAnsi="Courier New" w:cs="Courier New"/>
          <w:b/>
          <w:color w:val="0000FF"/>
          <w:sz w:val="18"/>
          <w:szCs w:val="18"/>
          <w:highlight w:val="white"/>
        </w:rPr>
        <w:t>=</w:t>
      </w:r>
      <w:proofErr w:type="gramStart"/>
      <w:r>
        <w:rPr>
          <w:rFonts w:ascii="Courier New" w:eastAsia="Courier New" w:hAnsi="Courier New" w:cs="Courier New"/>
          <w:b/>
          <w:color w:val="008000"/>
          <w:sz w:val="18"/>
          <w:szCs w:val="18"/>
          <w:highlight w:val="white"/>
        </w:rPr>
        <w:t>".</w:t>
      </w:r>
      <w:proofErr w:type="spellStart"/>
      <w:r>
        <w:rPr>
          <w:rFonts w:ascii="Courier New" w:eastAsia="Courier New" w:hAnsi="Courier New" w:cs="Courier New"/>
          <w:b/>
          <w:color w:val="008000"/>
          <w:sz w:val="18"/>
          <w:szCs w:val="18"/>
          <w:highlight w:val="white"/>
        </w:rPr>
        <w:t>signup</w:t>
      </w:r>
      <w:proofErr w:type="gramEnd"/>
      <w:r>
        <w:rPr>
          <w:rFonts w:ascii="Courier New" w:eastAsia="Courier New" w:hAnsi="Courier New" w:cs="Courier New"/>
          <w:b/>
          <w:color w:val="008000"/>
          <w:sz w:val="18"/>
          <w:szCs w:val="18"/>
          <w:highlight w:val="white"/>
        </w:rPr>
        <w:t>_Activity</w:t>
      </w:r>
      <w:proofErr w:type="spellEnd"/>
      <w:r>
        <w:rPr>
          <w:rFonts w:ascii="Courier New" w:eastAsia="Courier New" w:hAnsi="Courier New" w:cs="Courier New"/>
          <w:b/>
          <w:color w:val="008000"/>
          <w:sz w:val="18"/>
          <w:szCs w:val="18"/>
          <w:highlight w:val="white"/>
        </w:rPr>
        <w:t xml:space="preserve">" </w:t>
      </w:r>
      <w:r>
        <w:rPr>
          <w:rFonts w:ascii="Courier New" w:eastAsia="Courier New" w:hAnsi="Courier New" w:cs="Courier New"/>
          <w:b/>
          <w:sz w:val="18"/>
          <w:szCs w:val="18"/>
          <w:highlight w:val="white"/>
        </w:rPr>
        <w:t>/&gt;</w:t>
      </w:r>
    </w:p>
    <w:p w:rsidR="00EF0D2D" w:rsidRDefault="00B73CE2" w:rsidP="005E3FB7">
      <w:pPr>
        <w:spacing w:line="360" w:lineRule="auto"/>
        <w:ind w:left="720"/>
        <w:rPr>
          <w:rFonts w:ascii="Courier New" w:eastAsia="Courier New" w:hAnsi="Courier New" w:cs="Courier New"/>
          <w:b/>
          <w:color w:val="000080"/>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activity</w:t>
      </w:r>
    </w:p>
    <w:p w:rsidR="00EF0D2D" w:rsidRDefault="00B73CE2" w:rsidP="005E3FB7">
      <w:pPr>
        <w:spacing w:line="360" w:lineRule="auto"/>
        <w:ind w:left="720"/>
        <w:rPr>
          <w:rFonts w:ascii="Courier New" w:eastAsia="Courier New" w:hAnsi="Courier New" w:cs="Courier New"/>
          <w:b/>
          <w:color w:val="008000"/>
          <w:sz w:val="18"/>
          <w:szCs w:val="18"/>
          <w:highlight w:val="white"/>
        </w:rPr>
      </w:pPr>
      <w:r>
        <w:rPr>
          <w:rFonts w:ascii="Courier New" w:eastAsia="Courier New" w:hAnsi="Courier New" w:cs="Courier New"/>
          <w:b/>
          <w:color w:val="000080"/>
          <w:sz w:val="18"/>
          <w:szCs w:val="18"/>
          <w:highlight w:val="white"/>
        </w:rPr>
        <w:t xml:space="preserve">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:name</w:t>
      </w:r>
      <w:proofErr w:type="spellEnd"/>
      <w:r>
        <w:rPr>
          <w:rFonts w:ascii="Courier New" w:eastAsia="Courier New" w:hAnsi="Courier New" w:cs="Courier New"/>
          <w:b/>
          <w:color w:val="0000FF"/>
          <w:sz w:val="18"/>
          <w:szCs w:val="18"/>
          <w:highlight w:val="white"/>
        </w:rPr>
        <w:t>=</w:t>
      </w:r>
      <w:proofErr w:type="gramStart"/>
      <w:r>
        <w:rPr>
          <w:rFonts w:ascii="Courier New" w:eastAsia="Courier New" w:hAnsi="Courier New" w:cs="Courier New"/>
          <w:b/>
          <w:color w:val="008000"/>
          <w:sz w:val="18"/>
          <w:szCs w:val="18"/>
          <w:highlight w:val="white"/>
        </w:rPr>
        <w:t>".</w:t>
      </w:r>
      <w:proofErr w:type="spellStart"/>
      <w:r>
        <w:rPr>
          <w:rFonts w:ascii="Courier New" w:eastAsia="Courier New" w:hAnsi="Courier New" w:cs="Courier New"/>
          <w:b/>
          <w:color w:val="008000"/>
          <w:sz w:val="18"/>
          <w:szCs w:val="18"/>
          <w:highlight w:val="white"/>
        </w:rPr>
        <w:t>MainActivity</w:t>
      </w:r>
      <w:proofErr w:type="spellEnd"/>
      <w:proofErr w:type="gramEnd"/>
      <w:r>
        <w:rPr>
          <w:rFonts w:ascii="Courier New" w:eastAsia="Courier New" w:hAnsi="Courier New" w:cs="Courier New"/>
          <w:b/>
          <w:color w:val="008000"/>
          <w:sz w:val="18"/>
          <w:szCs w:val="18"/>
          <w:highlight w:val="white"/>
        </w:rPr>
        <w:t>"</w:t>
      </w:r>
    </w:p>
    <w:p w:rsidR="00EF0D2D" w:rsidRDefault="00B73CE2" w:rsidP="005E3FB7">
      <w:pPr>
        <w:spacing w:line="360" w:lineRule="auto"/>
        <w:ind w:left="720"/>
        <w:rPr>
          <w:rFonts w:ascii="Courier New" w:eastAsia="Courier New" w:hAnsi="Courier New" w:cs="Courier New"/>
          <w:b/>
          <w:color w:val="008000"/>
          <w:sz w:val="18"/>
          <w:szCs w:val="18"/>
          <w:highlight w:val="white"/>
        </w:rPr>
      </w:pPr>
      <w:r>
        <w:rPr>
          <w:rFonts w:ascii="Courier New" w:eastAsia="Courier New" w:hAnsi="Courier New" w:cs="Courier New"/>
          <w:b/>
          <w:color w:val="008000"/>
          <w:sz w:val="18"/>
          <w:szCs w:val="18"/>
          <w:highlight w:val="white"/>
        </w:rPr>
        <w:t xml:space="preserve">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:label</w:t>
      </w:r>
      <w:proofErr w:type="spell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"@string/</w:t>
      </w:r>
      <w:proofErr w:type="spellStart"/>
      <w:r>
        <w:rPr>
          <w:rFonts w:ascii="Courier New" w:eastAsia="Courier New" w:hAnsi="Courier New" w:cs="Courier New"/>
          <w:b/>
          <w:color w:val="008000"/>
          <w:sz w:val="18"/>
          <w:szCs w:val="18"/>
          <w:highlight w:val="white"/>
        </w:rPr>
        <w:t>app_name</w:t>
      </w:r>
      <w:proofErr w:type="spellEnd"/>
      <w:r>
        <w:rPr>
          <w:rFonts w:ascii="Courier New" w:eastAsia="Courier New" w:hAnsi="Courier New" w:cs="Courier New"/>
          <w:b/>
          <w:color w:val="008000"/>
          <w:sz w:val="18"/>
          <w:szCs w:val="18"/>
          <w:highlight w:val="white"/>
        </w:rPr>
        <w:t>"</w:t>
      </w: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color w:val="008000"/>
          <w:sz w:val="18"/>
          <w:szCs w:val="18"/>
          <w:highlight w:val="white"/>
        </w:rPr>
        <w:t xml:space="preserve">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:theme</w:t>
      </w:r>
      <w:proofErr w:type="spell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"@style/</w:t>
      </w:r>
      <w:proofErr w:type="spellStart"/>
      <w:r>
        <w:rPr>
          <w:rFonts w:ascii="Courier New" w:eastAsia="Courier New" w:hAnsi="Courier New" w:cs="Courier New"/>
          <w:b/>
          <w:color w:val="008000"/>
          <w:sz w:val="18"/>
          <w:szCs w:val="18"/>
          <w:highlight w:val="white"/>
        </w:rPr>
        <w:t>AppTheme.NoActionBar</w:t>
      </w:r>
      <w:proofErr w:type="spellEnd"/>
      <w:r>
        <w:rPr>
          <w:rFonts w:ascii="Courier New" w:eastAsia="Courier New" w:hAnsi="Courier New" w:cs="Courier New"/>
          <w:b/>
          <w:color w:val="008000"/>
          <w:sz w:val="18"/>
          <w:szCs w:val="18"/>
          <w:highlight w:val="white"/>
        </w:rPr>
        <w:t>"</w:t>
      </w:r>
      <w:r>
        <w:rPr>
          <w:rFonts w:ascii="Courier New" w:eastAsia="Courier New" w:hAnsi="Courier New" w:cs="Courier New"/>
          <w:b/>
          <w:sz w:val="18"/>
          <w:szCs w:val="18"/>
          <w:highlight w:val="white"/>
        </w:rPr>
        <w:t>&gt;</w:t>
      </w: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intent-filter</w:t>
      </w:r>
      <w:r>
        <w:rPr>
          <w:rFonts w:ascii="Courier New" w:eastAsia="Courier New" w:hAnsi="Courier New" w:cs="Courier New"/>
          <w:b/>
          <w:sz w:val="18"/>
          <w:szCs w:val="18"/>
          <w:highlight w:val="white"/>
        </w:rPr>
        <w:t>&gt;</w:t>
      </w: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 xml:space="preserve">action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:name</w:t>
      </w:r>
      <w:proofErr w:type="spell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w:t>
      </w:r>
      <w:proofErr w:type="spellStart"/>
      <w:proofErr w:type="gramStart"/>
      <w:r>
        <w:rPr>
          <w:rFonts w:ascii="Courier New" w:eastAsia="Courier New" w:hAnsi="Courier New" w:cs="Courier New"/>
          <w:b/>
          <w:color w:val="008000"/>
          <w:sz w:val="18"/>
          <w:szCs w:val="18"/>
          <w:highlight w:val="white"/>
        </w:rPr>
        <w:t>android.intent</w:t>
      </w:r>
      <w:proofErr w:type="gramEnd"/>
      <w:r>
        <w:rPr>
          <w:rFonts w:ascii="Courier New" w:eastAsia="Courier New" w:hAnsi="Courier New" w:cs="Courier New"/>
          <w:b/>
          <w:color w:val="008000"/>
          <w:sz w:val="18"/>
          <w:szCs w:val="18"/>
          <w:highlight w:val="white"/>
        </w:rPr>
        <w:t>.action.MAIN</w:t>
      </w:r>
      <w:proofErr w:type="spellEnd"/>
      <w:r>
        <w:rPr>
          <w:rFonts w:ascii="Courier New" w:eastAsia="Courier New" w:hAnsi="Courier New" w:cs="Courier New"/>
          <w:b/>
          <w:color w:val="008000"/>
          <w:sz w:val="18"/>
          <w:szCs w:val="18"/>
          <w:highlight w:val="white"/>
        </w:rPr>
        <w:t xml:space="preserve">" </w:t>
      </w:r>
      <w:r>
        <w:rPr>
          <w:rFonts w:ascii="Courier New" w:eastAsia="Courier New" w:hAnsi="Courier New" w:cs="Courier New"/>
          <w:b/>
          <w:sz w:val="18"/>
          <w:szCs w:val="18"/>
          <w:highlight w:val="white"/>
        </w:rPr>
        <w:t>/&gt;</w:t>
      </w:r>
    </w:p>
    <w:p w:rsidR="00EF0D2D" w:rsidRDefault="00EF0D2D" w:rsidP="005E3FB7">
      <w:pPr>
        <w:spacing w:line="360" w:lineRule="auto"/>
        <w:ind w:left="720"/>
        <w:rPr>
          <w:rFonts w:ascii="Courier New" w:eastAsia="Courier New" w:hAnsi="Courier New" w:cs="Courier New"/>
          <w:b/>
          <w:sz w:val="18"/>
          <w:szCs w:val="18"/>
          <w:highlight w:val="white"/>
        </w:rPr>
      </w:pP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 xml:space="preserve">category </w:t>
      </w:r>
      <w:proofErr w:type="spellStart"/>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:name</w:t>
      </w:r>
      <w:proofErr w:type="spellEnd"/>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w:t>
      </w:r>
      <w:proofErr w:type="spellStart"/>
      <w:proofErr w:type="gramStart"/>
      <w:r>
        <w:rPr>
          <w:rFonts w:ascii="Courier New" w:eastAsia="Courier New" w:hAnsi="Courier New" w:cs="Courier New"/>
          <w:b/>
          <w:color w:val="008000"/>
          <w:sz w:val="18"/>
          <w:szCs w:val="18"/>
          <w:highlight w:val="white"/>
        </w:rPr>
        <w:t>android.intent</w:t>
      </w:r>
      <w:proofErr w:type="gramEnd"/>
      <w:r>
        <w:rPr>
          <w:rFonts w:ascii="Courier New" w:eastAsia="Courier New" w:hAnsi="Courier New" w:cs="Courier New"/>
          <w:b/>
          <w:color w:val="008000"/>
          <w:sz w:val="18"/>
          <w:szCs w:val="18"/>
          <w:highlight w:val="white"/>
        </w:rPr>
        <w:t>.category.LAUNCHER</w:t>
      </w:r>
      <w:proofErr w:type="spellEnd"/>
      <w:r>
        <w:rPr>
          <w:rFonts w:ascii="Courier New" w:eastAsia="Courier New" w:hAnsi="Courier New" w:cs="Courier New"/>
          <w:b/>
          <w:color w:val="008000"/>
          <w:sz w:val="18"/>
          <w:szCs w:val="18"/>
          <w:highlight w:val="white"/>
        </w:rPr>
        <w:t xml:space="preserve">" </w:t>
      </w:r>
      <w:r>
        <w:rPr>
          <w:rFonts w:ascii="Courier New" w:eastAsia="Courier New" w:hAnsi="Courier New" w:cs="Courier New"/>
          <w:b/>
          <w:sz w:val="18"/>
          <w:szCs w:val="18"/>
          <w:highlight w:val="white"/>
        </w:rPr>
        <w:t>/&gt;</w:t>
      </w: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intent-filter</w:t>
      </w:r>
      <w:r>
        <w:rPr>
          <w:rFonts w:ascii="Courier New" w:eastAsia="Courier New" w:hAnsi="Courier New" w:cs="Courier New"/>
          <w:b/>
          <w:sz w:val="18"/>
          <w:szCs w:val="18"/>
          <w:highlight w:val="white"/>
        </w:rPr>
        <w:t>&gt;</w:t>
      </w: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activity</w:t>
      </w:r>
      <w:r>
        <w:rPr>
          <w:rFonts w:ascii="Courier New" w:eastAsia="Courier New" w:hAnsi="Courier New" w:cs="Courier New"/>
          <w:b/>
          <w:sz w:val="18"/>
          <w:szCs w:val="18"/>
          <w:highlight w:val="white"/>
        </w:rPr>
        <w:t>&gt;</w:t>
      </w:r>
    </w:p>
    <w:p w:rsidR="00EF0D2D" w:rsidRDefault="00EF0D2D" w:rsidP="005E3FB7">
      <w:pPr>
        <w:spacing w:line="360" w:lineRule="auto"/>
        <w:ind w:left="720"/>
        <w:rPr>
          <w:rFonts w:ascii="Courier New" w:eastAsia="Courier New" w:hAnsi="Courier New" w:cs="Courier New"/>
          <w:b/>
          <w:sz w:val="18"/>
          <w:szCs w:val="18"/>
          <w:highlight w:val="white"/>
        </w:rPr>
      </w:pP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sz w:val="18"/>
          <w:szCs w:val="18"/>
          <w:highlight w:val="white"/>
        </w:rPr>
        <w:t xml:space="preserve">   &lt;/</w:t>
      </w:r>
      <w:r>
        <w:rPr>
          <w:rFonts w:ascii="Courier New" w:eastAsia="Courier New" w:hAnsi="Courier New" w:cs="Courier New"/>
          <w:b/>
          <w:color w:val="000080"/>
          <w:sz w:val="18"/>
          <w:szCs w:val="18"/>
          <w:highlight w:val="white"/>
        </w:rPr>
        <w:t>application</w:t>
      </w:r>
      <w:r>
        <w:rPr>
          <w:rFonts w:ascii="Courier New" w:eastAsia="Courier New" w:hAnsi="Courier New" w:cs="Courier New"/>
          <w:b/>
          <w:sz w:val="18"/>
          <w:szCs w:val="18"/>
          <w:highlight w:val="white"/>
        </w:rPr>
        <w:t>&gt;</w:t>
      </w:r>
    </w:p>
    <w:p w:rsidR="00EF0D2D" w:rsidRDefault="00EF0D2D" w:rsidP="005E3FB7">
      <w:pPr>
        <w:spacing w:line="360" w:lineRule="auto"/>
        <w:ind w:left="720"/>
        <w:rPr>
          <w:rFonts w:ascii="Courier New" w:eastAsia="Courier New" w:hAnsi="Courier New" w:cs="Courier New"/>
          <w:b/>
          <w:sz w:val="18"/>
          <w:szCs w:val="18"/>
          <w:highlight w:val="white"/>
        </w:rPr>
      </w:pPr>
    </w:p>
    <w:p w:rsidR="00EF0D2D" w:rsidRDefault="00B73CE2" w:rsidP="005E3FB7">
      <w:pPr>
        <w:spacing w:line="360" w:lineRule="auto"/>
        <w:ind w:left="720"/>
        <w:rPr>
          <w:rFonts w:ascii="Courier New" w:eastAsia="Courier New" w:hAnsi="Courier New" w:cs="Courier New"/>
          <w:b/>
          <w:sz w:val="18"/>
          <w:szCs w:val="18"/>
          <w:highlight w:val="white"/>
        </w:rPr>
      </w:pPr>
      <w:r>
        <w:rPr>
          <w:rFonts w:ascii="Courier New" w:eastAsia="Courier New" w:hAnsi="Courier New" w:cs="Courier New"/>
          <w:b/>
          <w:sz w:val="18"/>
          <w:szCs w:val="18"/>
          <w:highlight w:val="white"/>
        </w:rPr>
        <w:t>&lt;/</w:t>
      </w:r>
      <w:r>
        <w:rPr>
          <w:rFonts w:ascii="Courier New" w:eastAsia="Courier New" w:hAnsi="Courier New" w:cs="Courier New"/>
          <w:b/>
          <w:color w:val="000080"/>
          <w:sz w:val="18"/>
          <w:szCs w:val="18"/>
          <w:highlight w:val="white"/>
        </w:rPr>
        <w:t>manifest</w:t>
      </w:r>
      <w:r>
        <w:rPr>
          <w:rFonts w:ascii="Courier New" w:eastAsia="Courier New" w:hAnsi="Courier New" w:cs="Courier New"/>
          <w:b/>
          <w:sz w:val="18"/>
          <w:szCs w:val="18"/>
          <w:highlight w:val="white"/>
        </w:rPr>
        <w:t>&gt;</w:t>
      </w:r>
    </w:p>
    <w:p w:rsidR="00EF0D2D" w:rsidRDefault="00EF0D2D" w:rsidP="005E3FB7">
      <w:pPr>
        <w:spacing w:line="360" w:lineRule="auto"/>
        <w:ind w:left="720"/>
        <w:rPr>
          <w:b/>
          <w:highlight w:val="white"/>
        </w:rPr>
      </w:pPr>
    </w:p>
    <w:p w:rsidR="00EF0D2D" w:rsidRPr="00B07641" w:rsidRDefault="00B73CE2" w:rsidP="005E3FB7">
      <w:pPr>
        <w:spacing w:line="360" w:lineRule="auto"/>
        <w:ind w:left="720"/>
        <w:rPr>
          <w:highlight w:val="white"/>
        </w:rPr>
      </w:pPr>
      <w:r w:rsidRPr="00B07641">
        <w:rPr>
          <w:highlight w:val="white"/>
        </w:rPr>
        <w:t>From the above code it’s clear that there are four main activities</w:t>
      </w:r>
    </w:p>
    <w:p w:rsidR="00EF0D2D" w:rsidRPr="00B07641" w:rsidRDefault="00EF0D2D" w:rsidP="005E3FB7">
      <w:pPr>
        <w:spacing w:line="360" w:lineRule="auto"/>
        <w:ind w:left="1440"/>
        <w:rPr>
          <w:highlight w:val="white"/>
        </w:rPr>
      </w:pPr>
    </w:p>
    <w:p w:rsidR="00EF0D2D" w:rsidRPr="00B07641" w:rsidRDefault="00B73CE2" w:rsidP="005E3FB7">
      <w:pPr>
        <w:numPr>
          <w:ilvl w:val="0"/>
          <w:numId w:val="2"/>
        </w:numPr>
        <w:spacing w:line="360" w:lineRule="auto"/>
        <w:ind w:left="2160"/>
        <w:rPr>
          <w:highlight w:val="white"/>
        </w:rPr>
      </w:pPr>
      <w:proofErr w:type="spellStart"/>
      <w:r w:rsidRPr="00B07641">
        <w:rPr>
          <w:highlight w:val="white"/>
        </w:rPr>
        <w:t>Main_activity</w:t>
      </w:r>
      <w:proofErr w:type="spellEnd"/>
    </w:p>
    <w:p w:rsidR="00EF0D2D" w:rsidRPr="00B07641" w:rsidRDefault="00B73CE2" w:rsidP="005E3FB7">
      <w:pPr>
        <w:numPr>
          <w:ilvl w:val="0"/>
          <w:numId w:val="2"/>
        </w:numPr>
        <w:spacing w:line="360" w:lineRule="auto"/>
        <w:ind w:left="2160"/>
        <w:rPr>
          <w:highlight w:val="white"/>
        </w:rPr>
      </w:pPr>
      <w:proofErr w:type="spellStart"/>
      <w:r w:rsidRPr="00B07641">
        <w:rPr>
          <w:highlight w:val="white"/>
        </w:rPr>
        <w:lastRenderedPageBreak/>
        <w:t>sign_in</w:t>
      </w:r>
      <w:proofErr w:type="spellEnd"/>
    </w:p>
    <w:p w:rsidR="00EF0D2D" w:rsidRPr="00B07641" w:rsidRDefault="00B73CE2" w:rsidP="005E3FB7">
      <w:pPr>
        <w:numPr>
          <w:ilvl w:val="0"/>
          <w:numId w:val="2"/>
        </w:numPr>
        <w:spacing w:line="360" w:lineRule="auto"/>
        <w:ind w:left="2160"/>
        <w:rPr>
          <w:highlight w:val="white"/>
        </w:rPr>
      </w:pPr>
      <w:proofErr w:type="spellStart"/>
      <w:r w:rsidRPr="00B07641">
        <w:rPr>
          <w:highlight w:val="white"/>
        </w:rPr>
        <w:t>sign_up</w:t>
      </w:r>
      <w:proofErr w:type="spellEnd"/>
    </w:p>
    <w:p w:rsidR="00EF0D2D" w:rsidRPr="00B07641" w:rsidRDefault="00B73CE2" w:rsidP="005E3FB7">
      <w:pPr>
        <w:numPr>
          <w:ilvl w:val="0"/>
          <w:numId w:val="2"/>
        </w:numPr>
        <w:spacing w:line="360" w:lineRule="auto"/>
        <w:ind w:left="2160"/>
        <w:rPr>
          <w:highlight w:val="white"/>
        </w:rPr>
      </w:pPr>
      <w:r w:rsidRPr="00B07641">
        <w:rPr>
          <w:highlight w:val="white"/>
        </w:rPr>
        <w:t>course</w:t>
      </w:r>
    </w:p>
    <w:p w:rsidR="00EF0D2D" w:rsidRPr="00B07641" w:rsidRDefault="00EF0D2D" w:rsidP="005E3FB7">
      <w:pPr>
        <w:spacing w:line="360" w:lineRule="auto"/>
        <w:ind w:left="720"/>
        <w:rPr>
          <w:highlight w:val="white"/>
        </w:rPr>
      </w:pPr>
    </w:p>
    <w:p w:rsidR="00EF0D2D" w:rsidRPr="00B07641" w:rsidRDefault="00EF0D2D" w:rsidP="005E3FB7">
      <w:pPr>
        <w:spacing w:line="360" w:lineRule="auto"/>
        <w:ind w:left="720"/>
        <w:rPr>
          <w:highlight w:val="white"/>
        </w:rPr>
      </w:pPr>
    </w:p>
    <w:p w:rsidR="00EF0D2D" w:rsidRPr="00B07641" w:rsidRDefault="00B73CE2" w:rsidP="005E3FB7">
      <w:pPr>
        <w:spacing w:line="360" w:lineRule="auto"/>
        <w:ind w:left="720"/>
        <w:rPr>
          <w:highlight w:val="white"/>
        </w:rPr>
      </w:pPr>
      <w:r w:rsidRPr="00B07641">
        <w:rPr>
          <w:highlight w:val="white"/>
        </w:rPr>
        <w:t xml:space="preserve">This code also called as manifest file which </w:t>
      </w:r>
      <w:r w:rsidR="008C2308" w:rsidRPr="00B07641">
        <w:rPr>
          <w:highlight w:val="white"/>
        </w:rPr>
        <w:t>Runs</w:t>
      </w:r>
      <w:r w:rsidRPr="00B07641">
        <w:rPr>
          <w:highlight w:val="white"/>
        </w:rPr>
        <w:t xml:space="preserve"> when a device is yet to launch an app</w:t>
      </w:r>
    </w:p>
    <w:p w:rsidR="00EF0D2D" w:rsidRDefault="00EF0D2D" w:rsidP="005E3FB7">
      <w:pPr>
        <w:spacing w:line="360" w:lineRule="auto"/>
        <w:ind w:left="720"/>
        <w:rPr>
          <w:rFonts w:ascii="Courier New" w:eastAsia="Courier New" w:hAnsi="Courier New" w:cs="Courier New"/>
          <w:b/>
          <w:sz w:val="18"/>
          <w:szCs w:val="18"/>
          <w:highlight w:val="white"/>
        </w:rPr>
      </w:pPr>
    </w:p>
    <w:p w:rsidR="00EF0D2D" w:rsidRDefault="00EF0D2D" w:rsidP="005E3FB7">
      <w:pPr>
        <w:spacing w:line="360" w:lineRule="auto"/>
        <w:rPr>
          <w:rFonts w:ascii="Courier New" w:eastAsia="Courier New" w:hAnsi="Courier New" w:cs="Courier New"/>
          <w:b/>
          <w:sz w:val="18"/>
          <w:szCs w:val="18"/>
          <w:highlight w:val="white"/>
        </w:rPr>
      </w:pPr>
    </w:p>
    <w:p w:rsidR="00EF0D2D" w:rsidRDefault="00EF0D2D" w:rsidP="005E3FB7">
      <w:pPr>
        <w:spacing w:line="360" w:lineRule="auto"/>
        <w:rPr>
          <w:rFonts w:ascii="Courier New" w:eastAsia="Courier New" w:hAnsi="Courier New" w:cs="Courier New"/>
          <w:b/>
          <w:sz w:val="18"/>
          <w:szCs w:val="18"/>
          <w:highlight w:val="white"/>
        </w:rPr>
      </w:pPr>
    </w:p>
    <w:p w:rsidR="00EF0D2D" w:rsidRDefault="00EF0D2D" w:rsidP="005E3FB7">
      <w:pPr>
        <w:spacing w:line="360" w:lineRule="auto"/>
        <w:rPr>
          <w:rFonts w:ascii="Courier New" w:eastAsia="Courier New" w:hAnsi="Courier New" w:cs="Courier New"/>
          <w:b/>
          <w:sz w:val="18"/>
          <w:szCs w:val="18"/>
          <w:highlight w:val="white"/>
        </w:rPr>
      </w:pPr>
    </w:p>
    <w:p w:rsidR="00EF0D2D" w:rsidRDefault="00EF0D2D" w:rsidP="005E3FB7">
      <w:pPr>
        <w:spacing w:line="360" w:lineRule="auto"/>
        <w:rPr>
          <w:rFonts w:ascii="Courier New" w:eastAsia="Courier New" w:hAnsi="Courier New" w:cs="Courier New"/>
          <w:b/>
          <w:sz w:val="18"/>
          <w:szCs w:val="18"/>
          <w:highlight w:val="white"/>
        </w:rPr>
      </w:pPr>
    </w:p>
    <w:p w:rsidR="00EF0D2D" w:rsidRDefault="00EF0D2D" w:rsidP="005E3FB7">
      <w:pPr>
        <w:spacing w:line="360" w:lineRule="auto"/>
        <w:rPr>
          <w:rFonts w:ascii="Courier New" w:eastAsia="Courier New" w:hAnsi="Courier New" w:cs="Courier New"/>
          <w:b/>
          <w:sz w:val="18"/>
          <w:szCs w:val="18"/>
          <w:highlight w:val="white"/>
        </w:rPr>
      </w:pPr>
    </w:p>
    <w:p w:rsidR="00EF0D2D" w:rsidRDefault="00EF0D2D" w:rsidP="005E3FB7">
      <w:pPr>
        <w:spacing w:line="360" w:lineRule="auto"/>
        <w:rPr>
          <w:rFonts w:ascii="Courier New" w:eastAsia="Courier New" w:hAnsi="Courier New" w:cs="Courier New"/>
          <w:b/>
          <w:sz w:val="18"/>
          <w:szCs w:val="18"/>
          <w:highlight w:val="white"/>
        </w:rPr>
      </w:pPr>
    </w:p>
    <w:p w:rsidR="00EF0D2D" w:rsidRDefault="00EF0D2D" w:rsidP="005E3FB7">
      <w:pPr>
        <w:spacing w:line="360" w:lineRule="auto"/>
        <w:rPr>
          <w:rFonts w:ascii="Courier New" w:eastAsia="Courier New" w:hAnsi="Courier New" w:cs="Courier New"/>
          <w:b/>
          <w:sz w:val="18"/>
          <w:szCs w:val="18"/>
          <w:highlight w:val="white"/>
        </w:rPr>
      </w:pPr>
    </w:p>
    <w:p w:rsidR="00EF0D2D" w:rsidRDefault="00EF0D2D" w:rsidP="005E3FB7">
      <w:pPr>
        <w:spacing w:line="360" w:lineRule="auto"/>
        <w:rPr>
          <w:rFonts w:ascii="Courier New" w:eastAsia="Courier New" w:hAnsi="Courier New" w:cs="Courier New"/>
          <w:b/>
          <w:sz w:val="18"/>
          <w:szCs w:val="18"/>
          <w:highlight w:val="white"/>
        </w:rPr>
      </w:pPr>
    </w:p>
    <w:p w:rsidR="00EF0D2D" w:rsidRDefault="00EF0D2D" w:rsidP="005E3FB7">
      <w:pPr>
        <w:spacing w:line="360" w:lineRule="auto"/>
        <w:ind w:left="720"/>
        <w:rPr>
          <w:rFonts w:ascii="Courier New" w:eastAsia="Courier New" w:hAnsi="Courier New" w:cs="Courier New"/>
          <w:b/>
          <w:sz w:val="18"/>
          <w:szCs w:val="18"/>
          <w:highlight w:val="white"/>
        </w:rPr>
      </w:pPr>
    </w:p>
    <w:p w:rsidR="00EF0D2D" w:rsidRDefault="00EF0D2D" w:rsidP="005E3FB7">
      <w:pPr>
        <w:spacing w:line="360" w:lineRule="auto"/>
        <w:ind w:left="720"/>
        <w:rPr>
          <w:rFonts w:ascii="Courier New" w:eastAsia="Courier New" w:hAnsi="Courier New" w:cs="Courier New"/>
          <w:b/>
          <w:sz w:val="18"/>
          <w:szCs w:val="18"/>
          <w:highlight w:val="white"/>
        </w:rPr>
      </w:pPr>
    </w:p>
    <w:p w:rsidR="00EF0D2D" w:rsidRDefault="00EF0D2D" w:rsidP="005E3FB7">
      <w:pPr>
        <w:spacing w:line="360" w:lineRule="auto"/>
        <w:ind w:left="720"/>
        <w:rPr>
          <w:rFonts w:ascii="Courier New" w:eastAsia="Courier New" w:hAnsi="Courier New" w:cs="Courier New"/>
          <w:b/>
          <w:sz w:val="18"/>
          <w:szCs w:val="18"/>
          <w:highlight w:val="white"/>
        </w:rPr>
      </w:pPr>
    </w:p>
    <w:p w:rsidR="00EF0D2D" w:rsidRDefault="00EF0D2D" w:rsidP="005E3FB7">
      <w:pPr>
        <w:spacing w:line="360" w:lineRule="auto"/>
        <w:ind w:left="720"/>
        <w:rPr>
          <w:rFonts w:ascii="Courier New" w:eastAsia="Courier New" w:hAnsi="Courier New" w:cs="Courier New"/>
          <w:b/>
          <w:sz w:val="18"/>
          <w:szCs w:val="18"/>
          <w:highlight w:val="white"/>
        </w:rPr>
      </w:pPr>
    </w:p>
    <w:p w:rsidR="00A95000" w:rsidRDefault="00A95000">
      <w:pPr>
        <w:rPr>
          <w:b/>
          <w:sz w:val="28"/>
          <w:szCs w:val="28"/>
        </w:rPr>
      </w:pPr>
      <w:r>
        <w:rPr>
          <w:b/>
          <w:sz w:val="28"/>
          <w:szCs w:val="28"/>
        </w:rPr>
        <w:br w:type="page"/>
      </w:r>
    </w:p>
    <w:p w:rsidR="00EF0D2D" w:rsidRDefault="00B73CE2" w:rsidP="00A95000">
      <w:pPr>
        <w:spacing w:line="360" w:lineRule="auto"/>
        <w:jc w:val="center"/>
        <w:rPr>
          <w:b/>
          <w:sz w:val="28"/>
          <w:szCs w:val="28"/>
        </w:rPr>
      </w:pPr>
      <w:r>
        <w:rPr>
          <w:b/>
          <w:sz w:val="28"/>
          <w:szCs w:val="28"/>
        </w:rPr>
        <w:lastRenderedPageBreak/>
        <w:t>APPENDIX 2</w:t>
      </w:r>
    </w:p>
    <w:p w:rsidR="00EF0D2D" w:rsidRDefault="00EF0D2D" w:rsidP="005E3FB7">
      <w:pPr>
        <w:spacing w:line="360" w:lineRule="auto"/>
        <w:ind w:left="4320" w:firstLine="720"/>
        <w:rPr>
          <w:b/>
        </w:rPr>
      </w:pPr>
    </w:p>
    <w:p w:rsidR="00EF0D2D" w:rsidRDefault="00B73CE2" w:rsidP="00A95000">
      <w:pPr>
        <w:spacing w:line="360" w:lineRule="auto"/>
        <w:jc w:val="center"/>
      </w:pPr>
      <w:r>
        <w:rPr>
          <w:b/>
        </w:rPr>
        <w:t>SAMPLE SCREEN SHOTS: OUTPUT</w:t>
      </w:r>
    </w:p>
    <w:p w:rsidR="00EF0D2D" w:rsidRDefault="00EF0D2D" w:rsidP="005E3FB7">
      <w:pPr>
        <w:spacing w:line="360" w:lineRule="auto"/>
        <w:ind w:left="720"/>
      </w:pPr>
    </w:p>
    <w:p w:rsidR="00EF0D2D" w:rsidRDefault="00B73CE2" w:rsidP="005E3FB7">
      <w:pPr>
        <w:spacing w:line="360" w:lineRule="auto"/>
        <w:ind w:left="720"/>
      </w:pPr>
      <w:r>
        <w:rPr>
          <w:noProof/>
        </w:rPr>
        <w:drawing>
          <wp:inline distT="114300" distB="114300" distL="114300" distR="114300">
            <wp:extent cx="4086225" cy="35718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4086225" cy="3571875"/>
                    </a:xfrm>
                    <a:prstGeom prst="rect">
                      <a:avLst/>
                    </a:prstGeom>
                    <a:ln/>
                  </pic:spPr>
                </pic:pic>
              </a:graphicData>
            </a:graphic>
          </wp:inline>
        </w:drawing>
      </w:r>
    </w:p>
    <w:p w:rsidR="00EF0D2D" w:rsidRDefault="00EF0D2D" w:rsidP="005E3FB7">
      <w:pPr>
        <w:spacing w:line="360" w:lineRule="auto"/>
        <w:ind w:left="720"/>
      </w:pPr>
    </w:p>
    <w:p w:rsidR="00EF0D2D" w:rsidRDefault="00EF0D2D" w:rsidP="005E3FB7">
      <w:pPr>
        <w:spacing w:line="360" w:lineRule="auto"/>
        <w:ind w:left="720"/>
      </w:pPr>
    </w:p>
    <w:p w:rsidR="00EF0D2D" w:rsidRDefault="00B73CE2" w:rsidP="005E3FB7">
      <w:pPr>
        <w:spacing w:line="360" w:lineRule="auto"/>
        <w:ind w:left="720"/>
      </w:pPr>
      <w:r>
        <w:tab/>
      </w:r>
      <w:r>
        <w:tab/>
      </w:r>
    </w:p>
    <w:p w:rsidR="00EF0D2D" w:rsidRDefault="00EF0D2D" w:rsidP="005E3FB7">
      <w:pPr>
        <w:spacing w:line="360" w:lineRule="auto"/>
        <w:ind w:left="720"/>
      </w:pPr>
    </w:p>
    <w:p w:rsidR="00EF0D2D" w:rsidRDefault="00B73CE2" w:rsidP="005E3FB7">
      <w:pPr>
        <w:numPr>
          <w:ilvl w:val="0"/>
          <w:numId w:val="13"/>
        </w:numPr>
        <w:spacing w:line="360" w:lineRule="auto"/>
        <w:ind w:left="1440"/>
      </w:pPr>
      <w:r>
        <w:t>The above given figure is the home page of the application</w:t>
      </w:r>
    </w:p>
    <w:p w:rsidR="00EF0D2D" w:rsidRDefault="00B73CE2" w:rsidP="005E3FB7">
      <w:pPr>
        <w:spacing w:line="360" w:lineRule="auto"/>
        <w:ind w:left="720"/>
      </w:pPr>
      <w:r>
        <w:rPr>
          <w:noProof/>
        </w:rPr>
        <w:lastRenderedPageBreak/>
        <w:drawing>
          <wp:inline distT="114300" distB="114300" distL="114300" distR="114300">
            <wp:extent cx="4086225" cy="362902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4086225" cy="3629025"/>
                    </a:xfrm>
                    <a:prstGeom prst="rect">
                      <a:avLst/>
                    </a:prstGeom>
                    <a:ln/>
                  </pic:spPr>
                </pic:pic>
              </a:graphicData>
            </a:graphic>
          </wp:inline>
        </w:drawing>
      </w:r>
    </w:p>
    <w:p w:rsidR="00EF0D2D" w:rsidRDefault="00EF0D2D" w:rsidP="005E3FB7">
      <w:pPr>
        <w:spacing w:line="360" w:lineRule="auto"/>
        <w:ind w:left="720"/>
      </w:pPr>
    </w:p>
    <w:p w:rsidR="00EF0D2D" w:rsidRDefault="00B73CE2" w:rsidP="005E3FB7">
      <w:pPr>
        <w:numPr>
          <w:ilvl w:val="0"/>
          <w:numId w:val="9"/>
        </w:numPr>
        <w:spacing w:line="360" w:lineRule="auto"/>
        <w:ind w:left="1440"/>
      </w:pPr>
      <w:r>
        <w:t xml:space="preserve">The above given figure is the depiction of the sign up page of the application </w:t>
      </w:r>
    </w:p>
    <w:p w:rsidR="00EF0D2D" w:rsidRDefault="00EF0D2D" w:rsidP="005E3FB7">
      <w:pPr>
        <w:spacing w:line="360" w:lineRule="auto"/>
        <w:ind w:left="720"/>
      </w:pPr>
    </w:p>
    <w:p w:rsidR="00EF0D2D" w:rsidRDefault="00B73CE2" w:rsidP="005E3FB7">
      <w:pPr>
        <w:spacing w:line="360" w:lineRule="auto"/>
        <w:ind w:left="720"/>
      </w:pPr>
      <w:r>
        <w:rPr>
          <w:noProof/>
        </w:rPr>
        <w:drawing>
          <wp:inline distT="114300" distB="114300" distL="114300" distR="114300">
            <wp:extent cx="4410075" cy="385762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4410075" cy="3857625"/>
                    </a:xfrm>
                    <a:prstGeom prst="rect">
                      <a:avLst/>
                    </a:prstGeom>
                    <a:ln/>
                  </pic:spPr>
                </pic:pic>
              </a:graphicData>
            </a:graphic>
          </wp:inline>
        </w:drawing>
      </w:r>
    </w:p>
    <w:p w:rsidR="00EF0D2D" w:rsidRDefault="00EF0D2D" w:rsidP="005E3FB7">
      <w:pPr>
        <w:spacing w:line="360" w:lineRule="auto"/>
        <w:ind w:left="720"/>
      </w:pPr>
    </w:p>
    <w:p w:rsidR="00EF0D2D" w:rsidRDefault="00B73CE2" w:rsidP="005E3FB7">
      <w:pPr>
        <w:numPr>
          <w:ilvl w:val="0"/>
          <w:numId w:val="11"/>
        </w:numPr>
        <w:spacing w:line="360" w:lineRule="auto"/>
        <w:ind w:left="1440"/>
      </w:pPr>
      <w:r>
        <w:lastRenderedPageBreak/>
        <w:t>The above given figure is the depiction of the sign in page of the application</w:t>
      </w:r>
    </w:p>
    <w:p w:rsidR="00EF0D2D" w:rsidRDefault="00EF0D2D" w:rsidP="005E3FB7">
      <w:pPr>
        <w:spacing w:line="360" w:lineRule="auto"/>
        <w:ind w:left="720"/>
      </w:pPr>
    </w:p>
    <w:p w:rsidR="00EF0D2D" w:rsidRDefault="00B73CE2" w:rsidP="005E3FB7">
      <w:pPr>
        <w:spacing w:line="360" w:lineRule="auto"/>
        <w:ind w:left="720"/>
      </w:pPr>
      <w:r>
        <w:rPr>
          <w:noProof/>
        </w:rPr>
        <w:drawing>
          <wp:inline distT="114300" distB="114300" distL="114300" distR="114300">
            <wp:extent cx="5312499" cy="2979774"/>
            <wp:effectExtent l="0" t="0" r="254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344282" cy="2997601"/>
                    </a:xfrm>
                    <a:prstGeom prst="rect">
                      <a:avLst/>
                    </a:prstGeom>
                    <a:ln/>
                  </pic:spPr>
                </pic:pic>
              </a:graphicData>
            </a:graphic>
          </wp:inline>
        </w:drawing>
      </w:r>
    </w:p>
    <w:p w:rsidR="00EF0D2D" w:rsidRDefault="00EF0D2D" w:rsidP="005E3FB7">
      <w:pPr>
        <w:spacing w:line="360" w:lineRule="auto"/>
        <w:ind w:left="720"/>
      </w:pPr>
    </w:p>
    <w:p w:rsidR="00EF0D2D" w:rsidRDefault="00EF0D2D" w:rsidP="005E3FB7">
      <w:pPr>
        <w:spacing w:line="360" w:lineRule="auto"/>
        <w:ind w:left="720"/>
      </w:pPr>
    </w:p>
    <w:p w:rsidR="00EF0D2D" w:rsidRDefault="00EF0D2D" w:rsidP="005E3FB7">
      <w:pPr>
        <w:spacing w:line="360" w:lineRule="auto"/>
      </w:pPr>
    </w:p>
    <w:p w:rsidR="00EF0D2D" w:rsidRDefault="00B73CE2" w:rsidP="005E3FB7">
      <w:pPr>
        <w:spacing w:line="360" w:lineRule="auto"/>
      </w:pPr>
      <w:r>
        <w:lastRenderedPageBreak/>
        <w:t xml:space="preserve">                                               </w:t>
      </w:r>
      <w:r>
        <w:rPr>
          <w:noProof/>
        </w:rPr>
        <w:drawing>
          <wp:inline distT="114300" distB="114300" distL="114300" distR="114300">
            <wp:extent cx="3177665" cy="5317172"/>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177665" cy="5317172"/>
                    </a:xfrm>
                    <a:prstGeom prst="rect">
                      <a:avLst/>
                    </a:prstGeom>
                    <a:ln/>
                  </pic:spPr>
                </pic:pic>
              </a:graphicData>
            </a:graphic>
          </wp:inline>
        </w:drawing>
      </w:r>
    </w:p>
    <w:sectPr w:rsidR="00EF0D2D" w:rsidSect="00B07641">
      <w:footerReference w:type="default" r:id="rId34"/>
      <w:pgSz w:w="11906" w:h="16838"/>
      <w:pgMar w:top="1440" w:right="1440" w:bottom="1440" w:left="1440" w:header="720" w:footer="113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DC8" w:rsidRDefault="001B4DC8">
      <w:r>
        <w:separator/>
      </w:r>
    </w:p>
  </w:endnote>
  <w:endnote w:type="continuationSeparator" w:id="0">
    <w:p w:rsidR="001B4DC8" w:rsidRDefault="001B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A13" w:rsidRDefault="00422A13">
    <w:pPr>
      <w:pBdr>
        <w:top w:val="nil"/>
        <w:left w:val="nil"/>
        <w:bottom w:val="nil"/>
        <w:right w:val="nil"/>
        <w:between w:val="nil"/>
      </w:pBdr>
      <w:tabs>
        <w:tab w:val="center" w:pos="4320"/>
        <w:tab w:val="right" w:pos="8640"/>
      </w:tabs>
      <w:jc w:val="center"/>
      <w:rPr>
        <w:color w:val="000000"/>
      </w:rPr>
    </w:pPr>
  </w:p>
  <w:p w:rsidR="00422A13" w:rsidRPr="001323F8" w:rsidRDefault="00422A13">
    <w:pPr>
      <w:pBdr>
        <w:top w:val="nil"/>
        <w:left w:val="nil"/>
        <w:bottom w:val="nil"/>
        <w:right w:val="nil"/>
        <w:between w:val="nil"/>
      </w:pBdr>
      <w:tabs>
        <w:tab w:val="center" w:pos="4320"/>
        <w:tab w:val="right" w:pos="8640"/>
      </w:tabs>
      <w:jc w:val="center"/>
      <w:rPr>
        <w:color w:val="000000"/>
        <w:sz w:val="22"/>
      </w:rPr>
    </w:pPr>
  </w:p>
  <w:p w:rsidR="00422A13" w:rsidRDefault="00422A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259735"/>
      <w:docPartObj>
        <w:docPartGallery w:val="Page Numbers (Bottom of Page)"/>
        <w:docPartUnique/>
      </w:docPartObj>
    </w:sdtPr>
    <w:sdtEndPr>
      <w:rPr>
        <w:noProof/>
      </w:rPr>
    </w:sdtEndPr>
    <w:sdtContent>
      <w:p w:rsidR="00422A13" w:rsidRDefault="00422A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22A13" w:rsidRDefault="00422A1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1782141"/>
      <w:docPartObj>
        <w:docPartGallery w:val="Page Numbers (Bottom of Page)"/>
        <w:docPartUnique/>
      </w:docPartObj>
    </w:sdtPr>
    <w:sdtEndPr>
      <w:rPr>
        <w:noProof/>
      </w:rPr>
    </w:sdtEndPr>
    <w:sdtContent>
      <w:p w:rsidR="00422A13" w:rsidRDefault="00422A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22A13" w:rsidRDefault="00422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DC8" w:rsidRDefault="001B4DC8">
      <w:r>
        <w:separator/>
      </w:r>
    </w:p>
  </w:footnote>
  <w:footnote w:type="continuationSeparator" w:id="0">
    <w:p w:rsidR="001B4DC8" w:rsidRDefault="001B4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BC478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57042"/>
    <w:multiLevelType w:val="multilevel"/>
    <w:tmpl w:val="ABE03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324FFD"/>
    <w:multiLevelType w:val="multilevel"/>
    <w:tmpl w:val="B2781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604718"/>
    <w:multiLevelType w:val="multilevel"/>
    <w:tmpl w:val="2ED4F498"/>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D949F1"/>
    <w:multiLevelType w:val="hybridMultilevel"/>
    <w:tmpl w:val="4B40479A"/>
    <w:lvl w:ilvl="0" w:tplc="B09E51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CB11E3"/>
    <w:multiLevelType w:val="multilevel"/>
    <w:tmpl w:val="AC6EA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A0BD7"/>
    <w:multiLevelType w:val="multilevel"/>
    <w:tmpl w:val="C65EA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C5040B"/>
    <w:multiLevelType w:val="multilevel"/>
    <w:tmpl w:val="6F8E1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963A61"/>
    <w:multiLevelType w:val="multilevel"/>
    <w:tmpl w:val="CEBEE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B80373"/>
    <w:multiLevelType w:val="multilevel"/>
    <w:tmpl w:val="23247D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B445C81"/>
    <w:multiLevelType w:val="hybridMultilevel"/>
    <w:tmpl w:val="F68E436C"/>
    <w:lvl w:ilvl="0" w:tplc="DEA28DD8">
      <w:start w:val="2"/>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47E60"/>
    <w:multiLevelType w:val="multilevel"/>
    <w:tmpl w:val="0D7CB04E"/>
    <w:lvl w:ilvl="0">
      <w:start w:val="1"/>
      <w:numFmt w:val="bullet"/>
      <w:lvlText w:val="●"/>
      <w:lvlJc w:val="left"/>
      <w:pPr>
        <w:ind w:left="720" w:hanging="360"/>
      </w:pPr>
      <w:rPr>
        <w:rFonts w:ascii="Arial" w:eastAsia="Arial" w:hAnsi="Arial" w:cs="Arial"/>
        <w:color w:val="4B4B4B"/>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447D66"/>
    <w:multiLevelType w:val="multilevel"/>
    <w:tmpl w:val="E6526E62"/>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05040D"/>
    <w:multiLevelType w:val="multilevel"/>
    <w:tmpl w:val="40F8B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5F63FE"/>
    <w:multiLevelType w:val="multilevel"/>
    <w:tmpl w:val="C7EE7C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62A5307A"/>
    <w:multiLevelType w:val="multilevel"/>
    <w:tmpl w:val="D8D86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4EE3CC9"/>
    <w:multiLevelType w:val="multilevel"/>
    <w:tmpl w:val="48544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772F5C"/>
    <w:multiLevelType w:val="multilevel"/>
    <w:tmpl w:val="26B6824C"/>
    <w:lvl w:ilvl="0">
      <w:start w:val="1"/>
      <w:numFmt w:val="bullet"/>
      <w:lvlText w:val="●"/>
      <w:lvlJc w:val="left"/>
      <w:pPr>
        <w:ind w:left="720" w:hanging="360"/>
      </w:pPr>
      <w:rPr>
        <w:rFonts w:ascii="Noto Sans Symbols" w:eastAsia="Noto Sans Symbols" w:hAnsi="Noto Sans Symbols" w:cs="Noto Sans Symbols"/>
        <w:vertAlign w:val="baseline"/>
      </w:rPr>
    </w:lvl>
    <w:lvl w:ilv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6E383952"/>
    <w:multiLevelType w:val="hybridMultilevel"/>
    <w:tmpl w:val="4A4E0E0C"/>
    <w:lvl w:ilvl="0" w:tplc="703656CC">
      <w:start w:val="2"/>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2A20037"/>
    <w:multiLevelType w:val="multilevel"/>
    <w:tmpl w:val="C0783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A26FB7"/>
    <w:multiLevelType w:val="hybridMultilevel"/>
    <w:tmpl w:val="79705BA2"/>
    <w:lvl w:ilvl="0" w:tplc="DEA28DD8">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8911E79"/>
    <w:multiLevelType w:val="multilevel"/>
    <w:tmpl w:val="7804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601AA8"/>
    <w:multiLevelType w:val="multilevel"/>
    <w:tmpl w:val="CA4AF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AE7369"/>
    <w:multiLevelType w:val="hybridMultilevel"/>
    <w:tmpl w:val="09F2F3B6"/>
    <w:lvl w:ilvl="0" w:tplc="DEA28DD8">
      <w:start w:val="2"/>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7"/>
  </w:num>
  <w:num w:numId="2">
    <w:abstractNumId w:val="1"/>
  </w:num>
  <w:num w:numId="3">
    <w:abstractNumId w:val="22"/>
  </w:num>
  <w:num w:numId="4">
    <w:abstractNumId w:val="9"/>
  </w:num>
  <w:num w:numId="5">
    <w:abstractNumId w:val="12"/>
  </w:num>
  <w:num w:numId="6">
    <w:abstractNumId w:val="2"/>
  </w:num>
  <w:num w:numId="7">
    <w:abstractNumId w:val="13"/>
  </w:num>
  <w:num w:numId="8">
    <w:abstractNumId w:val="3"/>
  </w:num>
  <w:num w:numId="9">
    <w:abstractNumId w:val="21"/>
  </w:num>
  <w:num w:numId="10">
    <w:abstractNumId w:val="15"/>
  </w:num>
  <w:num w:numId="11">
    <w:abstractNumId w:val="16"/>
  </w:num>
  <w:num w:numId="12">
    <w:abstractNumId w:val="19"/>
  </w:num>
  <w:num w:numId="13">
    <w:abstractNumId w:val="8"/>
  </w:num>
  <w:num w:numId="14">
    <w:abstractNumId w:val="7"/>
  </w:num>
  <w:num w:numId="15">
    <w:abstractNumId w:val="6"/>
  </w:num>
  <w:num w:numId="16">
    <w:abstractNumId w:val="14"/>
  </w:num>
  <w:num w:numId="17">
    <w:abstractNumId w:val="11"/>
  </w:num>
  <w:num w:numId="18">
    <w:abstractNumId w:val="5"/>
  </w:num>
  <w:num w:numId="19">
    <w:abstractNumId w:val="4"/>
  </w:num>
  <w:num w:numId="20">
    <w:abstractNumId w:val="18"/>
  </w:num>
  <w:num w:numId="21">
    <w:abstractNumId w:val="23"/>
  </w:num>
  <w:num w:numId="22">
    <w:abstractNumId w:val="10"/>
  </w:num>
  <w:num w:numId="23">
    <w:abstractNumId w:val="20"/>
  </w:num>
  <w:num w:numId="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erson samuel">
    <w15:presenceInfo w15:providerId="Windows Live" w15:userId="80af0b929dc6bd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D2D"/>
    <w:rsid w:val="000347AB"/>
    <w:rsid w:val="0008324A"/>
    <w:rsid w:val="000D5BC1"/>
    <w:rsid w:val="001116FB"/>
    <w:rsid w:val="001305CF"/>
    <w:rsid w:val="001323F8"/>
    <w:rsid w:val="00143FF2"/>
    <w:rsid w:val="001B4DC8"/>
    <w:rsid w:val="001D2DE2"/>
    <w:rsid w:val="002D527B"/>
    <w:rsid w:val="003C5385"/>
    <w:rsid w:val="00400B89"/>
    <w:rsid w:val="004160C5"/>
    <w:rsid w:val="00422A13"/>
    <w:rsid w:val="00457ADB"/>
    <w:rsid w:val="004B04FB"/>
    <w:rsid w:val="005057AC"/>
    <w:rsid w:val="00536459"/>
    <w:rsid w:val="005E3FB7"/>
    <w:rsid w:val="006145AE"/>
    <w:rsid w:val="006A1139"/>
    <w:rsid w:val="006C30DC"/>
    <w:rsid w:val="007361F0"/>
    <w:rsid w:val="00765E84"/>
    <w:rsid w:val="00782E55"/>
    <w:rsid w:val="007A2653"/>
    <w:rsid w:val="008078BF"/>
    <w:rsid w:val="0083562E"/>
    <w:rsid w:val="00847347"/>
    <w:rsid w:val="008B5D1F"/>
    <w:rsid w:val="008C2308"/>
    <w:rsid w:val="00914210"/>
    <w:rsid w:val="00937B8E"/>
    <w:rsid w:val="009C231F"/>
    <w:rsid w:val="009D0E80"/>
    <w:rsid w:val="009D17FA"/>
    <w:rsid w:val="009E2F60"/>
    <w:rsid w:val="00A9025B"/>
    <w:rsid w:val="00A95000"/>
    <w:rsid w:val="00AA73A9"/>
    <w:rsid w:val="00B07641"/>
    <w:rsid w:val="00B252DA"/>
    <w:rsid w:val="00B63464"/>
    <w:rsid w:val="00B73CE2"/>
    <w:rsid w:val="00C201F5"/>
    <w:rsid w:val="00CC3888"/>
    <w:rsid w:val="00D07B75"/>
    <w:rsid w:val="00D32B77"/>
    <w:rsid w:val="00D95C85"/>
    <w:rsid w:val="00DE3CB1"/>
    <w:rsid w:val="00DF4CC9"/>
    <w:rsid w:val="00E66B42"/>
    <w:rsid w:val="00EC0858"/>
    <w:rsid w:val="00EF0D2D"/>
    <w:rsid w:val="00F004E7"/>
    <w:rsid w:val="00F7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8130B"/>
  <w15:docId w15:val="{CE29DE5F-7B33-446F-BB3A-022DBC6D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73C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CE2"/>
    <w:rPr>
      <w:rFonts w:ascii="Segoe UI" w:hAnsi="Segoe UI" w:cs="Segoe UI"/>
      <w:sz w:val="18"/>
      <w:szCs w:val="18"/>
    </w:rPr>
  </w:style>
  <w:style w:type="paragraph" w:styleId="ListParagraph">
    <w:name w:val="List Paragraph"/>
    <w:basedOn w:val="Normal"/>
    <w:uiPriority w:val="34"/>
    <w:qFormat/>
    <w:rsid w:val="005E3FB7"/>
    <w:pPr>
      <w:ind w:left="720"/>
      <w:contextualSpacing/>
    </w:pPr>
  </w:style>
  <w:style w:type="character" w:styleId="Hyperlink">
    <w:name w:val="Hyperlink"/>
    <w:basedOn w:val="DefaultParagraphFont"/>
    <w:uiPriority w:val="99"/>
    <w:unhideWhenUsed/>
    <w:rsid w:val="00A95000"/>
    <w:rPr>
      <w:color w:val="0000FF" w:themeColor="hyperlink"/>
      <w:u w:val="single"/>
    </w:rPr>
  </w:style>
  <w:style w:type="paragraph" w:styleId="Header">
    <w:name w:val="header"/>
    <w:basedOn w:val="Normal"/>
    <w:link w:val="HeaderChar"/>
    <w:uiPriority w:val="99"/>
    <w:unhideWhenUsed/>
    <w:rsid w:val="001323F8"/>
    <w:pPr>
      <w:tabs>
        <w:tab w:val="center" w:pos="4680"/>
        <w:tab w:val="right" w:pos="9360"/>
      </w:tabs>
    </w:pPr>
  </w:style>
  <w:style w:type="character" w:customStyle="1" w:styleId="HeaderChar">
    <w:name w:val="Header Char"/>
    <w:basedOn w:val="DefaultParagraphFont"/>
    <w:link w:val="Header"/>
    <w:uiPriority w:val="99"/>
    <w:rsid w:val="001323F8"/>
  </w:style>
  <w:style w:type="paragraph" w:styleId="Footer">
    <w:name w:val="footer"/>
    <w:basedOn w:val="Normal"/>
    <w:link w:val="FooterChar"/>
    <w:uiPriority w:val="99"/>
    <w:unhideWhenUsed/>
    <w:rsid w:val="001323F8"/>
    <w:pPr>
      <w:tabs>
        <w:tab w:val="center" w:pos="4680"/>
        <w:tab w:val="right" w:pos="9360"/>
      </w:tabs>
    </w:pPr>
  </w:style>
  <w:style w:type="character" w:customStyle="1" w:styleId="FooterChar">
    <w:name w:val="Footer Char"/>
    <w:basedOn w:val="DefaultParagraphFont"/>
    <w:link w:val="Footer"/>
    <w:uiPriority w:val="99"/>
    <w:rsid w:val="001323F8"/>
  </w:style>
  <w:style w:type="table" w:styleId="TableGrid">
    <w:name w:val="Table Grid"/>
    <w:basedOn w:val="TableNormal"/>
    <w:uiPriority w:val="39"/>
    <w:rsid w:val="00614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D17FA"/>
    <w:pPr>
      <w:numPr>
        <w:numId w:val="24"/>
      </w:numPr>
      <w:contextualSpacing/>
    </w:pPr>
  </w:style>
  <w:style w:type="paragraph" w:styleId="NormalWeb">
    <w:name w:val="Normal (Web)"/>
    <w:basedOn w:val="Normal"/>
    <w:uiPriority w:val="99"/>
    <w:semiHidden/>
    <w:unhideWhenUsed/>
    <w:rsid w:val="00AA73A9"/>
    <w:pPr>
      <w:spacing w:before="100" w:beforeAutospacing="1" w:after="100" w:afterAutospacing="1"/>
    </w:pPr>
  </w:style>
  <w:style w:type="paragraph" w:styleId="HTMLPreformatted">
    <w:name w:val="HTML Preformatted"/>
    <w:basedOn w:val="Normal"/>
    <w:link w:val="HTMLPreformattedChar"/>
    <w:uiPriority w:val="99"/>
    <w:semiHidden/>
    <w:unhideWhenUsed/>
    <w:rsid w:val="00AA7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73A9"/>
    <w:rPr>
      <w:rFonts w:ascii="Courier New" w:hAnsi="Courier New" w:cs="Courier New"/>
      <w:sz w:val="20"/>
      <w:szCs w:val="20"/>
    </w:rPr>
  </w:style>
  <w:style w:type="character" w:customStyle="1" w:styleId="server">
    <w:name w:val="server"/>
    <w:basedOn w:val="DefaultParagraphFont"/>
    <w:rsid w:val="00AA73A9"/>
  </w:style>
  <w:style w:type="character" w:customStyle="1" w:styleId="command">
    <w:name w:val="command"/>
    <w:basedOn w:val="DefaultParagraphFont"/>
    <w:rsid w:val="00AA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20356">
      <w:bodyDiv w:val="1"/>
      <w:marLeft w:val="0"/>
      <w:marRight w:val="0"/>
      <w:marTop w:val="0"/>
      <w:marBottom w:val="0"/>
      <w:divBdr>
        <w:top w:val="none" w:sz="0" w:space="0" w:color="auto"/>
        <w:left w:val="none" w:sz="0" w:space="0" w:color="auto"/>
        <w:bottom w:val="none" w:sz="0" w:space="0" w:color="auto"/>
        <w:right w:val="none" w:sz="0" w:space="0" w:color="auto"/>
      </w:divBdr>
    </w:div>
    <w:div w:id="1412969200">
      <w:bodyDiv w:val="1"/>
      <w:marLeft w:val="0"/>
      <w:marRight w:val="0"/>
      <w:marTop w:val="0"/>
      <w:marBottom w:val="0"/>
      <w:divBdr>
        <w:top w:val="none" w:sz="0" w:space="0" w:color="auto"/>
        <w:left w:val="none" w:sz="0" w:space="0" w:color="auto"/>
        <w:bottom w:val="none" w:sz="0" w:space="0" w:color="auto"/>
        <w:right w:val="none" w:sz="0" w:space="0" w:color="auto"/>
      </w:divBdr>
      <w:divsChild>
        <w:div w:id="1736246097">
          <w:marLeft w:val="0"/>
          <w:marRight w:val="0"/>
          <w:marTop w:val="0"/>
          <w:marBottom w:val="0"/>
          <w:divBdr>
            <w:top w:val="none" w:sz="0" w:space="0" w:color="auto"/>
            <w:left w:val="none" w:sz="0" w:space="0" w:color="auto"/>
            <w:bottom w:val="none" w:sz="0" w:space="0" w:color="auto"/>
            <w:right w:val="none" w:sz="0" w:space="0" w:color="auto"/>
          </w:divBdr>
        </w:div>
      </w:divsChild>
    </w:div>
    <w:div w:id="1656447144">
      <w:bodyDiv w:val="1"/>
      <w:marLeft w:val="0"/>
      <w:marRight w:val="0"/>
      <w:marTop w:val="0"/>
      <w:marBottom w:val="0"/>
      <w:divBdr>
        <w:top w:val="none" w:sz="0" w:space="0" w:color="auto"/>
        <w:left w:val="none" w:sz="0" w:space="0" w:color="auto"/>
        <w:bottom w:val="none" w:sz="0" w:space="0" w:color="auto"/>
        <w:right w:val="none" w:sz="0" w:space="0" w:color="auto"/>
      </w:divBdr>
    </w:div>
    <w:div w:id="1694646440">
      <w:bodyDiv w:val="1"/>
      <w:marLeft w:val="0"/>
      <w:marRight w:val="0"/>
      <w:marTop w:val="0"/>
      <w:marBottom w:val="0"/>
      <w:divBdr>
        <w:top w:val="none" w:sz="0" w:space="0" w:color="auto"/>
        <w:left w:val="none" w:sz="0" w:space="0" w:color="auto"/>
        <w:bottom w:val="none" w:sz="0" w:space="0" w:color="auto"/>
        <w:right w:val="none" w:sz="0" w:space="0" w:color="auto"/>
      </w:divBdr>
      <w:divsChild>
        <w:div w:id="554395051">
          <w:marLeft w:val="0"/>
          <w:marRight w:val="0"/>
          <w:marTop w:val="0"/>
          <w:marBottom w:val="0"/>
          <w:divBdr>
            <w:top w:val="none" w:sz="0" w:space="0" w:color="auto"/>
            <w:left w:val="none" w:sz="0" w:space="0" w:color="auto"/>
            <w:bottom w:val="none" w:sz="0" w:space="0" w:color="auto"/>
            <w:right w:val="none" w:sz="0" w:space="0" w:color="auto"/>
          </w:divBdr>
        </w:div>
      </w:divsChild>
    </w:div>
    <w:div w:id="1972395345">
      <w:bodyDiv w:val="1"/>
      <w:marLeft w:val="0"/>
      <w:marRight w:val="0"/>
      <w:marTop w:val="0"/>
      <w:marBottom w:val="0"/>
      <w:divBdr>
        <w:top w:val="none" w:sz="0" w:space="0" w:color="auto"/>
        <w:left w:val="none" w:sz="0" w:space="0" w:color="auto"/>
        <w:bottom w:val="none" w:sz="0" w:space="0" w:color="auto"/>
        <w:right w:val="none" w:sz="0" w:space="0" w:color="auto"/>
      </w:divBdr>
      <w:divsChild>
        <w:div w:id="1111779190">
          <w:marLeft w:val="0"/>
          <w:marRight w:val="0"/>
          <w:marTop w:val="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s://visualstudio.microsoft.com/" TargetMode="External"/><Relationship Id="rId26" Type="http://schemas.openxmlformats.org/officeDocument/2006/relationships/hyperlink" Target="https://www.tutorialspoint.com/mysql/mysql-introduction.htm" TargetMode="External"/><Relationship Id="rId3" Type="http://schemas.openxmlformats.org/officeDocument/2006/relationships/styles" Target="styles.xml"/><Relationship Id="rId21" Type="http://schemas.openxmlformats.org/officeDocument/2006/relationships/hyperlink" Target="http://www.ajaxcontroltoolkit.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sualstudio.microsoft.com/" TargetMode="External"/><Relationship Id="rId25" Type="http://schemas.openxmlformats.org/officeDocument/2006/relationships/hyperlink" Target="https://www.tutorialspoint.com/javascript/"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google.com/search?sa=X&amp;rlz=1C1CHBD_enIN842IN842&amp;biw=1920&amp;bih=969&amp;q=Ian+Lake&amp;stick=H4sIAAAAAAAAAOPgE-LVT9c3NEypyC7PSTbMUYJw07NyLQyyTIq1ZLKTrfST8vOz9cuLMktKUvPiy_OLsq0SS0sy8osWsXJ4JuYp-CRmpwIAf0AMtUkAAAA&amp;ved=2ahUKEwiVzonFidThAhUNUI8KHZMNAp4QmxMoAjAQegQIDxAL" TargetMode="External"/><Relationship Id="rId20" Type="http://schemas.openxmlformats.org/officeDocument/2006/relationships/hyperlink" Target="http://www.ajaxcontroltoolkit.co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tutorialspoint.com/javascript/"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search?sa=X&amp;rlz=1C1CHBD_enIN842IN842&amp;biw=1920&amp;bih=969&amp;q=Reto+Meier&amp;stick=H4sIAAAAAAAAAOPgE-LVT9c3NEypyC7PSTbMUeIBcY3yKlJMLS1MtWSyk630k_Lzs_XLizJLSlLz4svzi7KtEktLMvKLFrFyBaWW5Cv4pmamFgEAw16NbUoAAAA&amp;ved=2ahUKEwiVzonFidThAhUNUI8KHZMNAp4QmxMoATAQegQIDxAK" TargetMode="External"/><Relationship Id="rId23" Type="http://schemas.openxmlformats.org/officeDocument/2006/relationships/hyperlink" Target="https://www.tutorialspoint.com/javascript/" TargetMode="External"/><Relationship Id="rId28" Type="http://schemas.openxmlformats.org/officeDocument/2006/relationships/hyperlink" Target="https://www.tutorialspoint.com/mysql/mysql-introduction.htm" TargetMode="External"/><Relationship Id="rId36" Type="http://schemas.microsoft.com/office/2011/relationships/people" Target="people.xml"/><Relationship Id="rId10" Type="http://schemas.openxmlformats.org/officeDocument/2006/relationships/image" Target="media/image2.jpg"/><Relationship Id="rId19" Type="http://schemas.openxmlformats.org/officeDocument/2006/relationships/hyperlink" Target="https://visualstudio.microsoft.com/"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www.ajaxcontroltoolkit.com/" TargetMode="External"/><Relationship Id="rId27" Type="http://schemas.openxmlformats.org/officeDocument/2006/relationships/hyperlink" Target="https://www.tutorialspoint.com/mysql/mysql-introduction.htm"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7DEE9-9114-497E-BA7C-E11F87DA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30</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samuel</dc:creator>
  <cp:lastModifiedBy>jefferson samuel</cp:lastModifiedBy>
  <cp:revision>14</cp:revision>
  <dcterms:created xsi:type="dcterms:W3CDTF">2019-04-22T16:16:00Z</dcterms:created>
  <dcterms:modified xsi:type="dcterms:W3CDTF">2019-04-22T21:45:00Z</dcterms:modified>
</cp:coreProperties>
</file>